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0" w:name="Task1"/>
      <w:r>
        <w:rPr>
          <w:rFonts w:ascii="Times New Roman" w:hAnsi="Times New Roman" w:cs="Times New Roman"/>
          <w:b/>
          <w:bCs/>
          <w:sz w:val="24"/>
          <w:szCs w:val="24"/>
        </w:rPr>
        <w:t xml:space="preserve">Task 1 </w:t>
      </w:r>
      <w:bookmarkEnd w:id="0"/>
      <w:r w:rsidR="00BD4872">
        <w:rPr>
          <w:rFonts w:ascii="Times New Roman" w:hAnsi="Times New Roman" w:cs="Times New Roman"/>
          <w:b/>
          <w:bCs/>
          <w:sz w:val="24"/>
          <w:szCs w:val="24"/>
        </w:rPr>
        <w:t>- Understand</w:t>
      </w:r>
      <w:r w:rsidR="008A43C7">
        <w:rPr>
          <w:rFonts w:ascii="Times New Roman" w:hAnsi="Times New Roman" w:cs="Times New Roman"/>
          <w:b/>
          <w:bCs/>
          <w:sz w:val="24"/>
          <w:szCs w:val="24"/>
        </w:rPr>
        <w:t>ing</w:t>
      </w:r>
      <w:r>
        <w:rPr>
          <w:rFonts w:ascii="Times New Roman" w:hAnsi="Times New Roman" w:cs="Times New Roman"/>
          <w:b/>
          <w:bCs/>
          <w:sz w:val="24"/>
          <w:szCs w:val="24"/>
        </w:rPr>
        <w:t xml:space="preserve"> the virtual memory address space and basic dynamic space allocation</w:t>
      </w:r>
    </w:p>
    <w:p w:rsidR="00FD012E" w:rsidRDefault="00FD012E" w:rsidP="000A442B">
      <w:pPr>
        <w:autoSpaceDE w:val="0"/>
        <w:autoSpaceDN w:val="0"/>
        <w:bidi w:val="0"/>
        <w:adjustRightInd w:val="0"/>
        <w:spacing w:after="120" w:line="240" w:lineRule="auto"/>
        <w:jc w:val="center"/>
        <w:rPr>
          <w:rFonts w:cs="Calibri"/>
        </w:rPr>
      </w:pPr>
    </w:p>
    <w:p w:rsidR="00E21CAF" w:rsidRDefault="00E21CAF" w:rsidP="00E21CAF">
      <w:pPr>
        <w:autoSpaceDE w:val="0"/>
        <w:autoSpaceDN w:val="0"/>
        <w:bidi w:val="0"/>
        <w:adjustRightInd w:val="0"/>
        <w:spacing w:after="120" w:line="240" w:lineRule="auto"/>
        <w:jc w:val="both"/>
        <w:rPr>
          <w:rFonts w:ascii="Times New Roman" w:hAnsi="Times New Roman" w:cs="Times New Roman"/>
          <w:sz w:val="24"/>
          <w:szCs w:val="24"/>
        </w:rPr>
      </w:pPr>
      <w:r w:rsidRPr="00910C0D">
        <w:rPr>
          <w:rFonts w:ascii="Times New Roman" w:hAnsi="Times New Roman" w:cs="Times New Roman"/>
          <w:b/>
          <w:bCs/>
          <w:sz w:val="24"/>
          <w:szCs w:val="24"/>
        </w:rPr>
        <w:t xml:space="preserve">Task objective: </w:t>
      </w:r>
      <w:r>
        <w:rPr>
          <w:rFonts w:ascii="Times New Roman" w:hAnsi="Times New Roman" w:cs="Times New Roman"/>
          <w:sz w:val="24"/>
          <w:szCs w:val="24"/>
        </w:rPr>
        <w:t>The objective of this task is to understand the working concept</w:t>
      </w:r>
      <w:r w:rsidR="00FD012E">
        <w:rPr>
          <w:rFonts w:ascii="Times New Roman" w:hAnsi="Times New Roman" w:cs="Times New Roman"/>
          <w:sz w:val="24"/>
          <w:szCs w:val="24"/>
        </w:rPr>
        <w:t xml:space="preserve"> </w:t>
      </w:r>
      <w:r>
        <w:rPr>
          <w:rFonts w:ascii="Times New Roman" w:hAnsi="Times New Roman" w:cs="Times New Roman"/>
          <w:sz w:val="24"/>
          <w:szCs w:val="24"/>
        </w:rPr>
        <w:t xml:space="preserve">of virtual address space management. The material presented in this task is a revised adaptation of </w:t>
      </w:r>
      <w:hyperlink r:id="rId5" w:history="1">
        <w:r w:rsidRPr="00CD1482">
          <w:rPr>
            <w:rStyle w:val="Hyperlink"/>
            <w:rFonts w:ascii="Times New Roman" w:hAnsi="Times New Roman"/>
            <w:sz w:val="24"/>
            <w:szCs w:val="24"/>
          </w:rPr>
          <w:t>[1]</w:t>
        </w:r>
      </w:hyperlink>
      <w:r>
        <w:t>.</w:t>
      </w:r>
    </w:p>
    <w:p w:rsidR="00910C0D" w:rsidRDefault="00910C0D" w:rsidP="00E21CAF">
      <w:pPr>
        <w:autoSpaceDE w:val="0"/>
        <w:autoSpaceDN w:val="0"/>
        <w:bidi w:val="0"/>
        <w:adjustRightInd w:val="0"/>
        <w:spacing w:after="120" w:line="240" w:lineRule="auto"/>
        <w:jc w:val="both"/>
        <w:rPr>
          <w:rFonts w:ascii="Times New Roman" w:hAnsi="Times New Roman" w:cs="Times New Roman"/>
          <w:sz w:val="24"/>
          <w:szCs w:val="24"/>
        </w:rPr>
      </w:pPr>
    </w:p>
    <w:p w:rsidR="00FD012E" w:rsidRDefault="00910C0D" w:rsidP="00910C0D">
      <w:pPr>
        <w:autoSpaceDE w:val="0"/>
        <w:autoSpaceDN w:val="0"/>
        <w:bidi w:val="0"/>
        <w:adjustRightInd w:val="0"/>
        <w:spacing w:after="120" w:line="240" w:lineRule="auto"/>
        <w:jc w:val="both"/>
        <w:rPr>
          <w:rFonts w:ascii="Times New Roman" w:hAnsi="Times New Roman" w:cs="Times New Roman"/>
          <w:sz w:val="24"/>
          <w:szCs w:val="24"/>
        </w:rPr>
      </w:pPr>
      <w:r w:rsidRPr="00910C0D">
        <w:rPr>
          <w:rFonts w:ascii="Times New Roman" w:hAnsi="Times New Roman" w:cs="Times New Roman"/>
          <w:b/>
          <w:bCs/>
          <w:sz w:val="24"/>
          <w:szCs w:val="24"/>
        </w:rPr>
        <w:t>Task description:</w:t>
      </w:r>
      <w:r>
        <w:rPr>
          <w:rFonts w:ascii="Times New Roman" w:hAnsi="Times New Roman" w:cs="Times New Roman"/>
          <w:sz w:val="24"/>
          <w:szCs w:val="24"/>
        </w:rPr>
        <w:t xml:space="preserve"> </w:t>
      </w:r>
      <w:r w:rsidR="00FD012E">
        <w:rPr>
          <w:rFonts w:ascii="Times New Roman" w:hAnsi="Times New Roman" w:cs="Times New Roman"/>
          <w:sz w:val="24"/>
          <w:szCs w:val="24"/>
        </w:rPr>
        <w:t xml:space="preserve">On 32 bit machines the size of a process virtual address space in Linux is </w:t>
      </w:r>
      <w:proofErr w:type="gramStart"/>
      <w:r w:rsidR="00FD012E">
        <w:rPr>
          <w:rFonts w:ascii="Times New Roman" w:hAnsi="Times New Roman" w:cs="Times New Roman"/>
          <w:sz w:val="24"/>
          <w:szCs w:val="24"/>
        </w:rPr>
        <w:t>4Gb</w:t>
      </w:r>
      <w:proofErr w:type="gramEnd"/>
      <w:r w:rsidR="00FD012E">
        <w:rPr>
          <w:rFonts w:ascii="Times New Roman" w:hAnsi="Times New Roman" w:cs="Times New Roman"/>
          <w:sz w:val="24"/>
          <w:szCs w:val="24"/>
        </w:rPr>
        <w:t xml:space="preserve">. This space is split </w:t>
      </w:r>
      <w:proofErr w:type="gramStart"/>
      <w:r w:rsidR="00FD012E">
        <w:rPr>
          <w:rFonts w:ascii="Times New Roman" w:hAnsi="Times New Roman" w:cs="Times New Roman"/>
          <w:sz w:val="24"/>
          <w:szCs w:val="24"/>
        </w:rPr>
        <w:t>1Gb</w:t>
      </w:r>
      <w:proofErr w:type="gramEnd"/>
      <w:r w:rsidR="00FD012E">
        <w:rPr>
          <w:rFonts w:ascii="Times New Roman" w:hAnsi="Times New Roman" w:cs="Times New Roman"/>
          <w:sz w:val="24"/>
          <w:szCs w:val="24"/>
        </w:rPr>
        <w:t xml:space="preserve"> for kernel space and 3Gb for user mode.  </w:t>
      </w:r>
    </w:p>
    <w:p w:rsidR="00FD012E" w:rsidRDefault="00FD012E" w:rsidP="000A442B">
      <w:pPr>
        <w:autoSpaceDE w:val="0"/>
        <w:autoSpaceDN w:val="0"/>
        <w:bidi w:val="0"/>
        <w:adjustRightInd w:val="0"/>
        <w:spacing w:after="120" w:line="240" w:lineRule="auto"/>
        <w:jc w:val="center"/>
        <w:rPr>
          <w:rFonts w:cs="Calibri"/>
        </w:rPr>
      </w:pPr>
    </w:p>
    <w:p w:rsidR="00FD012E" w:rsidRDefault="00070359" w:rsidP="000A442B">
      <w:pPr>
        <w:autoSpaceDE w:val="0"/>
        <w:autoSpaceDN w:val="0"/>
        <w:bidi w:val="0"/>
        <w:adjustRightInd w:val="0"/>
        <w:spacing w:after="120" w:line="240" w:lineRule="auto"/>
        <w:jc w:val="center"/>
        <w:rPr>
          <w:rFonts w:cs="Calibri"/>
        </w:rPr>
      </w:pPr>
      <w:r>
        <w:rPr>
          <w:rFonts w:cs="Calibri"/>
          <w:noProof/>
        </w:rPr>
        <w:drawing>
          <wp:inline distT="0" distB="0" distL="0" distR="0">
            <wp:extent cx="239077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90775" cy="1971675"/>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does </w:t>
      </w:r>
      <w:r>
        <w:rPr>
          <w:rFonts w:ascii="Times New Roman" w:hAnsi="Times New Roman" w:cs="Times New Roman"/>
          <w:b/>
          <w:bCs/>
          <w:sz w:val="24"/>
          <w:szCs w:val="24"/>
        </w:rPr>
        <w:t>not</w:t>
      </w:r>
      <w:r>
        <w:rPr>
          <w:rFonts w:ascii="Times New Roman" w:hAnsi="Times New Roman" w:cs="Times New Roman"/>
          <w:sz w:val="24"/>
          <w:szCs w:val="24"/>
        </w:rPr>
        <w:t xml:space="preserve"> mean the kernel uses that much physical memory, only that it has that portion of address space available to map whatever physical memory it wishes. Kernel space is flagged in the page tables as exclusive to privileged mode, hence a page fault is triggered if user-mode programs try to touch it. In Linux, kernel space is constantly present and maps the same physical memory in all processes. Kernel code and data are always addressable, ready to handle interrupts or system calls at any time. By contrast, the mapping for the user-mode portion of the address space changes whenever a process switch happens:</w:t>
      </w:r>
    </w:p>
    <w:p w:rsidR="00FD012E" w:rsidRDefault="00FD012E" w:rsidP="000A442B">
      <w:pPr>
        <w:autoSpaceDE w:val="0"/>
        <w:autoSpaceDN w:val="0"/>
        <w:bidi w:val="0"/>
        <w:adjustRightInd w:val="0"/>
        <w:spacing w:before="100" w:after="100" w:line="240" w:lineRule="auto"/>
        <w:jc w:val="both"/>
        <w:rPr>
          <w:rFonts w:cs="Calibri"/>
        </w:rPr>
      </w:pPr>
    </w:p>
    <w:p w:rsidR="00FD012E" w:rsidRDefault="00070359" w:rsidP="000A442B">
      <w:pPr>
        <w:autoSpaceDE w:val="0"/>
        <w:autoSpaceDN w:val="0"/>
        <w:bidi w:val="0"/>
        <w:adjustRightInd w:val="0"/>
        <w:spacing w:before="100" w:after="100" w:line="240" w:lineRule="auto"/>
        <w:jc w:val="both"/>
        <w:rPr>
          <w:rFonts w:cs="Calibri"/>
          <w:noProof/>
        </w:rPr>
      </w:pPr>
      <w:r>
        <w:rPr>
          <w:rFonts w:cs="Calibri"/>
          <w:noProof/>
        </w:rPr>
        <w:drawing>
          <wp:inline distT="0" distB="0" distL="0" distR="0">
            <wp:extent cx="5238750" cy="1276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38750" cy="127635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Blue regions represent virtual addresses that are mapped to physical memory, whereas white regions are unmapped. In the example above, Firefox has used far more of its virtual address space due to its legendary memory hunger. The distinct bands in the address space correspond to </w:t>
      </w:r>
      <w:r>
        <w:rPr>
          <w:rFonts w:ascii="Times New Roman" w:hAnsi="Times New Roman" w:cs="Times New Roman"/>
          <w:b/>
          <w:bCs/>
          <w:sz w:val="24"/>
          <w:szCs w:val="24"/>
        </w:rPr>
        <w:t>memory segments</w:t>
      </w:r>
      <w:r>
        <w:rPr>
          <w:rFonts w:ascii="Times New Roman" w:hAnsi="Times New Roman" w:cs="Times New Roman"/>
          <w:sz w:val="24"/>
          <w:szCs w:val="24"/>
        </w:rPr>
        <w:t xml:space="preserve"> like the heap, stack, and so on. Here is the standard segment layout in a Linux process:</w:t>
      </w:r>
    </w:p>
    <w:p w:rsidR="00FD012E" w:rsidRDefault="00FD012E" w:rsidP="000A442B">
      <w:pPr>
        <w:autoSpaceDE w:val="0"/>
        <w:autoSpaceDN w:val="0"/>
        <w:bidi w:val="0"/>
        <w:adjustRightInd w:val="0"/>
        <w:spacing w:before="100" w:after="100" w:line="240" w:lineRule="auto"/>
        <w:jc w:val="both"/>
        <w:rPr>
          <w:rFonts w:cs="Calibri"/>
        </w:rPr>
      </w:pPr>
    </w:p>
    <w:p w:rsidR="00FD012E" w:rsidRDefault="00283DC0" w:rsidP="000A442B">
      <w:pPr>
        <w:autoSpaceDE w:val="0"/>
        <w:autoSpaceDN w:val="0"/>
        <w:bidi w:val="0"/>
        <w:adjustRightInd w:val="0"/>
        <w:spacing w:before="100" w:after="100" w:line="240" w:lineRule="auto"/>
        <w:jc w:val="both"/>
        <w:rPr>
          <w:rFonts w:cs="Calibri"/>
        </w:rPr>
      </w:pPr>
      <w:r>
        <w:rPr>
          <w:rFonts w:cs="Calibri"/>
          <w:noProof/>
        </w:rPr>
        <w:drawing>
          <wp:inline distT="0" distB="0" distL="0" distR="0">
            <wp:extent cx="5238750" cy="42862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38750" cy="428625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topmost segment in the process address space is the stack, which stores local variables and function parameters in most programming languages. Calling a method or function pushes a new </w:t>
      </w:r>
      <w:r>
        <w:rPr>
          <w:rFonts w:ascii="Times New Roman" w:hAnsi="Times New Roman" w:cs="Times New Roman"/>
          <w:b/>
          <w:bCs/>
          <w:sz w:val="24"/>
          <w:szCs w:val="24"/>
        </w:rPr>
        <w:t>stack frame</w:t>
      </w:r>
      <w:r>
        <w:rPr>
          <w:rFonts w:ascii="Times New Roman" w:hAnsi="Times New Roman" w:cs="Times New Roman"/>
          <w:sz w:val="24"/>
          <w:szCs w:val="24"/>
        </w:rPr>
        <w:t xml:space="preserve"> onto the stack. The stack frame is destroyed when the function returns. This simple design, possible because the data obeys strict </w:t>
      </w:r>
      <w:hyperlink r:id="rId9" w:history="1">
        <w:r>
          <w:rPr>
            <w:rFonts w:ascii="Times New Roman" w:hAnsi="Times New Roman" w:cs="Times New Roman"/>
            <w:color w:val="0000FF"/>
            <w:sz w:val="24"/>
            <w:szCs w:val="24"/>
            <w:u w:val="single"/>
          </w:rPr>
          <w:t>LIFO</w:t>
        </w:r>
      </w:hyperlink>
      <w:r>
        <w:rPr>
          <w:rFonts w:ascii="Times New Roman" w:hAnsi="Times New Roman" w:cs="Times New Roman"/>
          <w:sz w:val="24"/>
          <w:szCs w:val="24"/>
        </w:rPr>
        <w:t xml:space="preserve"> order, means that no complex data structure is needed to track stack contents – a simple pointer to the top of the stack will do. Pushing and popping are thus very fast and deterministic. Also, the constant reuse of stack regions tends to keep active stack memory in the </w:t>
      </w:r>
      <w:hyperlink r:id="rId10" w:history="1">
        <w:proofErr w:type="spellStart"/>
        <w:r>
          <w:rPr>
            <w:rFonts w:ascii="Times New Roman" w:hAnsi="Times New Roman" w:cs="Times New Roman"/>
            <w:color w:val="0000FF"/>
            <w:sz w:val="24"/>
            <w:szCs w:val="24"/>
            <w:u w:val="single"/>
          </w:rPr>
          <w:t>cpu</w:t>
        </w:r>
        <w:proofErr w:type="spellEnd"/>
        <w:r>
          <w:rPr>
            <w:rFonts w:ascii="Times New Roman" w:hAnsi="Times New Roman" w:cs="Times New Roman"/>
            <w:color w:val="0000FF"/>
            <w:sz w:val="24"/>
            <w:szCs w:val="24"/>
            <w:u w:val="single"/>
          </w:rPr>
          <w:t xml:space="preserve"> caches</w:t>
        </w:r>
      </w:hyperlink>
      <w:r>
        <w:rPr>
          <w:rFonts w:ascii="Times New Roman" w:hAnsi="Times New Roman" w:cs="Times New Roman"/>
          <w:sz w:val="24"/>
          <w:szCs w:val="24"/>
        </w:rPr>
        <w:t>, speeding up access. Each thread in a process gets its own stack.</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Below the stack, we have the memory mapping segment. Here the kernel maps contents of files directly to memory. Any application can ask for such a mapping via the Linux </w:t>
      </w:r>
      <w:hyperlink r:id="rId11" w:history="1">
        <w:proofErr w:type="spellStart"/>
        <w:r>
          <w:rPr>
            <w:rFonts w:ascii="Times New Roman" w:hAnsi="Times New Roman" w:cs="Times New Roman"/>
            <w:color w:val="0000FF"/>
            <w:sz w:val="24"/>
            <w:szCs w:val="24"/>
            <w:u w:val="single"/>
          </w:rPr>
          <w:t>mmap</w:t>
        </w:r>
        <w:proofErr w:type="spellEnd"/>
        <w:r>
          <w:rPr>
            <w:rFonts w:ascii="Times New Roman" w:hAnsi="Times New Roman" w:cs="Times New Roman"/>
            <w:color w:val="0000FF"/>
            <w:sz w:val="24"/>
            <w:szCs w:val="24"/>
            <w:u w:val="single"/>
          </w:rPr>
          <w:t>()</w:t>
        </w:r>
      </w:hyperlink>
      <w:r>
        <w:rPr>
          <w:rFonts w:ascii="Times New Roman" w:hAnsi="Times New Roman" w:cs="Times New Roman"/>
          <w:sz w:val="24"/>
          <w:szCs w:val="24"/>
        </w:rPr>
        <w:t xml:space="preserve"> system call. Memory mapping is a convenient and high-performance way to do file I/O, so it is used for loading dynamic libraries. It is also possible to create an </w:t>
      </w:r>
      <w:r>
        <w:rPr>
          <w:rFonts w:ascii="Times New Roman" w:hAnsi="Times New Roman" w:cs="Times New Roman"/>
          <w:b/>
          <w:bCs/>
          <w:sz w:val="24"/>
          <w:szCs w:val="24"/>
        </w:rPr>
        <w:lastRenderedPageBreak/>
        <w:t>anonymous memory mapping</w:t>
      </w:r>
      <w:r>
        <w:rPr>
          <w:rFonts w:ascii="Times New Roman" w:hAnsi="Times New Roman" w:cs="Times New Roman"/>
          <w:sz w:val="24"/>
          <w:szCs w:val="24"/>
        </w:rPr>
        <w:t xml:space="preserve"> that does not correspond to any files, being used instead for program data. In Linux, if you request a large block of memory via </w:t>
      </w:r>
      <w:hyperlink r:id="rId12" w:history="1">
        <w:proofErr w:type="spellStart"/>
        <w:r>
          <w:rPr>
            <w:rFonts w:ascii="Times New Roman" w:hAnsi="Times New Roman" w:cs="Times New Roman"/>
            <w:color w:val="0000FF"/>
            <w:sz w:val="24"/>
            <w:szCs w:val="24"/>
            <w:u w:val="single"/>
          </w:rPr>
          <w:t>malloc</w:t>
        </w:r>
        <w:proofErr w:type="spellEnd"/>
        <w:r>
          <w:rPr>
            <w:rFonts w:ascii="Times New Roman" w:hAnsi="Times New Roman" w:cs="Times New Roman"/>
            <w:color w:val="0000FF"/>
            <w:sz w:val="24"/>
            <w:szCs w:val="24"/>
            <w:u w:val="single"/>
          </w:rPr>
          <w:t>()</w:t>
        </w:r>
      </w:hyperlink>
      <w:r>
        <w:rPr>
          <w:rFonts w:ascii="Times New Roman" w:hAnsi="Times New Roman" w:cs="Times New Roman"/>
          <w:sz w:val="24"/>
          <w:szCs w:val="24"/>
        </w:rPr>
        <w:t xml:space="preserve">, the C library will create such an anonymous mapping instead of using heap memory. ‘Large’ means larger than </w:t>
      </w:r>
      <w:r>
        <w:rPr>
          <w:rFonts w:ascii="Courier New" w:hAnsi="Courier New" w:cs="Courier New"/>
          <w:sz w:val="20"/>
          <w:szCs w:val="20"/>
        </w:rPr>
        <w:t>MMAP_THRESHOLD</w:t>
      </w:r>
      <w:r>
        <w:rPr>
          <w:rFonts w:ascii="Times New Roman" w:hAnsi="Times New Roman" w:cs="Times New Roman"/>
          <w:sz w:val="24"/>
          <w:szCs w:val="24"/>
        </w:rPr>
        <w:t xml:space="preserve"> bytes, 128 </w:t>
      </w:r>
      <w:proofErr w:type="spellStart"/>
      <w:r>
        <w:rPr>
          <w:rFonts w:ascii="Times New Roman" w:hAnsi="Times New Roman" w:cs="Times New Roman"/>
          <w:sz w:val="24"/>
          <w:szCs w:val="24"/>
        </w:rPr>
        <w:t>kB</w:t>
      </w:r>
      <w:proofErr w:type="spellEnd"/>
      <w:r>
        <w:rPr>
          <w:rFonts w:ascii="Times New Roman" w:hAnsi="Times New Roman" w:cs="Times New Roman"/>
          <w:sz w:val="24"/>
          <w:szCs w:val="24"/>
        </w:rPr>
        <w:t xml:space="preserve"> by default and adjustable via </w:t>
      </w:r>
      <w:hyperlink r:id="rId13" w:history="1">
        <w:proofErr w:type="spellStart"/>
        <w:r>
          <w:rPr>
            <w:rFonts w:ascii="Times New Roman" w:hAnsi="Times New Roman" w:cs="Times New Roman"/>
            <w:color w:val="0000FF"/>
            <w:sz w:val="24"/>
            <w:szCs w:val="24"/>
            <w:u w:val="single"/>
          </w:rPr>
          <w:t>mallopt</w:t>
        </w:r>
        <w:proofErr w:type="spellEnd"/>
        <w:r>
          <w:rPr>
            <w:rFonts w:ascii="Times New Roman" w:hAnsi="Times New Roman" w:cs="Times New Roman"/>
            <w:color w:val="0000FF"/>
            <w:sz w:val="24"/>
            <w:szCs w:val="24"/>
            <w:u w:val="single"/>
          </w:rPr>
          <w:t>()</w:t>
        </w:r>
      </w:hyperlink>
      <w:r>
        <w:rPr>
          <w:rFonts w:ascii="Times New Roman" w:hAnsi="Times New Roman" w:cs="Times New Roman"/>
          <w:sz w:val="24"/>
          <w:szCs w:val="24"/>
        </w:rPr>
        <w: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Speaking of the heap, it comes next in our plunge into address space. The heap provides runtime memory allocation, like the stack. Bur heap is meant for data that must outlive the function doing the allocation, unlike the stack. Most languages provide heap management to programs. Satisfying memory requests is a joint affair between the language runtime and the kernel. In C, the interface to heap allocation is </w:t>
      </w:r>
      <w:hyperlink r:id="rId14" w:history="1">
        <w:proofErr w:type="spellStart"/>
        <w:r>
          <w:rPr>
            <w:rFonts w:ascii="Times New Roman" w:hAnsi="Times New Roman" w:cs="Times New Roman"/>
            <w:color w:val="0000FF"/>
            <w:sz w:val="24"/>
            <w:szCs w:val="24"/>
            <w:u w:val="single"/>
          </w:rPr>
          <w:t>malloc</w:t>
        </w:r>
        <w:proofErr w:type="spellEnd"/>
        <w:r>
          <w:rPr>
            <w:rFonts w:ascii="Times New Roman" w:hAnsi="Times New Roman" w:cs="Times New Roman"/>
            <w:color w:val="0000FF"/>
            <w:sz w:val="24"/>
            <w:szCs w:val="24"/>
            <w:u w:val="single"/>
          </w:rPr>
          <w:t>()</w:t>
        </w:r>
      </w:hyperlink>
      <w:r>
        <w:rPr>
          <w:rFonts w:ascii="Times New Roman" w:hAnsi="Times New Roman" w:cs="Times New Roman"/>
          <w:sz w:val="24"/>
          <w:szCs w:val="24"/>
        </w:rPr>
        <w:t xml:space="preserve"> and friends.</w:t>
      </w:r>
    </w:p>
    <w:p w:rsidR="00FD012E" w:rsidRDefault="00FD012E" w:rsidP="000A442B">
      <w:pPr>
        <w:autoSpaceDE w:val="0"/>
        <w:autoSpaceDN w:val="0"/>
        <w:bidi w:val="0"/>
        <w:adjustRightInd w:val="0"/>
        <w:spacing w:before="100" w:after="100" w:line="240" w:lineRule="auto"/>
        <w:jc w:val="both"/>
        <w:rPr>
          <w:rFonts w:cs="Calibri"/>
        </w:rPr>
      </w:pPr>
    </w:p>
    <w:p w:rsidR="00FD012E" w:rsidRPr="00916361" w:rsidRDefault="00FD012E" w:rsidP="00916361">
      <w:pPr>
        <w:autoSpaceDE w:val="0"/>
        <w:autoSpaceDN w:val="0"/>
        <w:bidi w:val="0"/>
        <w:adjustRightInd w:val="0"/>
        <w:spacing w:before="100" w:after="100" w:line="240" w:lineRule="auto"/>
        <w:jc w:val="both"/>
        <w:rPr>
          <w:rFonts w:ascii="Times New Roman" w:hAnsi="Times New Roman" w:cs="Times New Roman"/>
          <w:b/>
          <w:bCs/>
          <w:sz w:val="24"/>
          <w:szCs w:val="24"/>
          <w:u w:val="single"/>
        </w:rPr>
      </w:pPr>
      <w:r>
        <w:rPr>
          <w:rFonts w:ascii="Times New Roman" w:hAnsi="Times New Roman" w:cs="Times New Roman"/>
          <w:sz w:val="24"/>
          <w:szCs w:val="24"/>
        </w:rPr>
        <w:t>If there is enough space in the heap to satisfy a memory request, it can be handled by the language runtime without kernel involvement. Otherwise the heap is enlarged</w:t>
      </w:r>
      <w:r w:rsidR="00916361">
        <w:rPr>
          <w:rFonts w:ascii="Times New Roman" w:hAnsi="Times New Roman" w:cs="Times New Roman"/>
          <w:sz w:val="24"/>
          <w:szCs w:val="24"/>
        </w:rPr>
        <w:t>. Many heap management schemes are available. One s</w:t>
      </w:r>
      <w:r>
        <w:rPr>
          <w:rFonts w:ascii="Times New Roman" w:hAnsi="Times New Roman" w:cs="Times New Roman"/>
          <w:sz w:val="24"/>
          <w:szCs w:val="24"/>
        </w:rPr>
        <w:t xml:space="preserve">imple heap management </w:t>
      </w:r>
      <w:r w:rsidR="00916361">
        <w:rPr>
          <w:rFonts w:ascii="Times New Roman" w:hAnsi="Times New Roman" w:cs="Times New Roman"/>
          <w:sz w:val="24"/>
          <w:szCs w:val="24"/>
        </w:rPr>
        <w:t xml:space="preserve">scheme </w:t>
      </w:r>
      <w:r>
        <w:rPr>
          <w:rFonts w:ascii="Times New Roman" w:hAnsi="Times New Roman" w:cs="Times New Roman"/>
          <w:sz w:val="24"/>
          <w:szCs w:val="24"/>
        </w:rPr>
        <w:t xml:space="preserve">is explained in chapter 8.7 of [2]. </w:t>
      </w:r>
      <w:r w:rsidR="00916361">
        <w:rPr>
          <w:rFonts w:ascii="Times New Roman" w:hAnsi="Times New Roman" w:cs="Times New Roman"/>
          <w:sz w:val="24"/>
          <w:szCs w:val="24"/>
        </w:rPr>
        <w:t xml:space="preserve">This scheme enlarges heap using the </w:t>
      </w:r>
      <w:hyperlink r:id="rId15" w:history="1">
        <w:proofErr w:type="spellStart"/>
        <w:r w:rsidR="00916361">
          <w:rPr>
            <w:rFonts w:ascii="Times New Roman" w:hAnsi="Times New Roman" w:cs="Times New Roman"/>
            <w:color w:val="0000FF"/>
            <w:sz w:val="24"/>
            <w:szCs w:val="24"/>
            <w:u w:val="single"/>
          </w:rPr>
          <w:t>brk</w:t>
        </w:r>
        <w:proofErr w:type="spellEnd"/>
        <w:r w:rsidR="00916361">
          <w:rPr>
            <w:rFonts w:ascii="Times New Roman" w:hAnsi="Times New Roman" w:cs="Times New Roman"/>
            <w:color w:val="0000FF"/>
            <w:sz w:val="24"/>
            <w:szCs w:val="24"/>
            <w:u w:val="single"/>
          </w:rPr>
          <w:t>()</w:t>
        </w:r>
      </w:hyperlink>
      <w:r w:rsidR="00916361">
        <w:rPr>
          <w:rFonts w:ascii="Times New Roman" w:hAnsi="Times New Roman" w:cs="Times New Roman"/>
          <w:sz w:val="24"/>
          <w:szCs w:val="24"/>
        </w:rPr>
        <w:t xml:space="preserve"> system call to make room for the requested block. </w:t>
      </w:r>
      <w:r w:rsidRPr="00916361">
        <w:rPr>
          <w:rFonts w:ascii="Times New Roman" w:hAnsi="Times New Roman" w:cs="Times New Roman"/>
          <w:b/>
          <w:bCs/>
          <w:sz w:val="24"/>
          <w:szCs w:val="24"/>
          <w:u w:val="single"/>
        </w:rPr>
        <w:t xml:space="preserve">Read chapter 8.7 to see a </w:t>
      </w:r>
      <w:r w:rsidR="00916361" w:rsidRPr="00916361">
        <w:rPr>
          <w:rFonts w:ascii="Times New Roman" w:hAnsi="Times New Roman" w:cs="Times New Roman"/>
          <w:b/>
          <w:bCs/>
          <w:sz w:val="24"/>
          <w:szCs w:val="24"/>
          <w:u w:val="single"/>
        </w:rPr>
        <w:t>this</w:t>
      </w:r>
      <w:r w:rsidRPr="00916361">
        <w:rPr>
          <w:rFonts w:ascii="Times New Roman" w:hAnsi="Times New Roman" w:cs="Times New Roman"/>
          <w:b/>
          <w:bCs/>
          <w:sz w:val="24"/>
          <w:szCs w:val="24"/>
          <w:u w:val="single"/>
        </w:rPr>
        <w:t xml:space="preserve"> implementation of the heap management that is a linked list of free and used chunks of memory (aka heap segment).</w:t>
      </w:r>
    </w:p>
    <w:p w:rsidR="00FD012E" w:rsidRDefault="00283DC0" w:rsidP="000A442B">
      <w:pPr>
        <w:autoSpaceDE w:val="0"/>
        <w:autoSpaceDN w:val="0"/>
        <w:bidi w:val="0"/>
        <w:adjustRightInd w:val="0"/>
        <w:spacing w:before="100" w:after="100" w:line="240" w:lineRule="auto"/>
        <w:jc w:val="both"/>
        <w:rPr>
          <w:rFonts w:cs="Calibri"/>
        </w:rPr>
      </w:pPr>
      <w:r>
        <w:rPr>
          <w:rFonts w:cs="Calibri"/>
          <w:noProof/>
        </w:rPr>
        <w:drawing>
          <wp:inline distT="0" distB="0" distL="0" distR="0">
            <wp:extent cx="5238750" cy="19304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38750" cy="193040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get to the lowest segments of memory: BSS, data, and program text. Both BSS and data store contents for static (global) variables in C. The difference is that BSS stores the contents of </w:t>
      </w:r>
      <w:r>
        <w:rPr>
          <w:rFonts w:ascii="Times New Roman" w:hAnsi="Times New Roman" w:cs="Times New Roman"/>
          <w:i/>
          <w:iCs/>
          <w:sz w:val="24"/>
          <w:szCs w:val="24"/>
        </w:rPr>
        <w:t>uninitialized</w:t>
      </w:r>
      <w:r>
        <w:rPr>
          <w:rFonts w:ascii="Times New Roman" w:hAnsi="Times New Roman" w:cs="Times New Roman"/>
          <w:sz w:val="24"/>
          <w:szCs w:val="24"/>
        </w:rPr>
        <w:t xml:space="preserve"> static variables, whose values are not set by the programmer in source code. The BSS memory area is anonymous: it does not map any file</w:t>
      </w:r>
      <w:r w:rsidR="00A07C14">
        <w:rPr>
          <w:rFonts w:ascii="Times New Roman" w:hAnsi="Times New Roman" w:cs="Times New Roman"/>
          <w:sz w:val="24"/>
          <w:szCs w:val="24"/>
        </w:rPr>
        <w:t xml:space="preserve"> (executable file or swap file)</w:t>
      </w:r>
      <w:r>
        <w:rPr>
          <w:rFonts w:ascii="Times New Roman" w:hAnsi="Times New Roman" w:cs="Times New Roman"/>
          <w:sz w:val="24"/>
          <w:szCs w:val="24"/>
        </w:rPr>
        <w:t xml:space="preserve">. If you say </w:t>
      </w:r>
      <w:r>
        <w:rPr>
          <w:rFonts w:ascii="Courier New" w:hAnsi="Courier New" w:cs="Courier New"/>
          <w:sz w:val="20"/>
          <w:szCs w:val="20"/>
        </w:rPr>
        <w:t xml:space="preserve">static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cntActiveUsers</w:t>
      </w:r>
      <w:proofErr w:type="spellEnd"/>
      <w:r>
        <w:rPr>
          <w:rFonts w:ascii="Times New Roman" w:hAnsi="Times New Roman" w:cs="Times New Roman"/>
          <w:sz w:val="24"/>
          <w:szCs w:val="24"/>
        </w:rPr>
        <w:t xml:space="preserve">, the contents of </w:t>
      </w:r>
      <w:proofErr w:type="spellStart"/>
      <w:r>
        <w:rPr>
          <w:rFonts w:ascii="Courier New" w:hAnsi="Courier New" w:cs="Courier New"/>
          <w:sz w:val="20"/>
          <w:szCs w:val="20"/>
        </w:rPr>
        <w:t>cntActiveUsers</w:t>
      </w:r>
      <w:proofErr w:type="spellEnd"/>
      <w:r>
        <w:rPr>
          <w:rFonts w:ascii="Times New Roman" w:hAnsi="Times New Roman" w:cs="Times New Roman"/>
          <w:sz w:val="24"/>
          <w:szCs w:val="24"/>
        </w:rPr>
        <w:t xml:space="preserve"> live in the BSS.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segment, on the other hand, holds the contents for static variables initialized in source code. This memory area </w:t>
      </w:r>
      <w:r>
        <w:rPr>
          <w:rFonts w:ascii="Times New Roman" w:hAnsi="Times New Roman" w:cs="Times New Roman"/>
          <w:b/>
          <w:bCs/>
          <w:sz w:val="24"/>
          <w:szCs w:val="24"/>
        </w:rPr>
        <w:t>is not anonymous</w:t>
      </w:r>
      <w:r>
        <w:rPr>
          <w:rFonts w:ascii="Times New Roman" w:hAnsi="Times New Roman" w:cs="Times New Roman"/>
          <w:sz w:val="24"/>
          <w:szCs w:val="24"/>
        </w:rPr>
        <w:t xml:space="preserve">. It maps the part of the program’s binary image that contains the initial static values given in source code. So if you say </w:t>
      </w:r>
      <w:r>
        <w:rPr>
          <w:rFonts w:ascii="Courier New" w:hAnsi="Courier New" w:cs="Courier New"/>
          <w:sz w:val="20"/>
          <w:szCs w:val="20"/>
        </w:rPr>
        <w:t xml:space="preserve">static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cntWorkerBees</w:t>
      </w:r>
      <w:proofErr w:type="spellEnd"/>
      <w:r>
        <w:rPr>
          <w:rFonts w:ascii="Courier New" w:hAnsi="Courier New" w:cs="Courier New"/>
          <w:sz w:val="20"/>
          <w:szCs w:val="20"/>
        </w:rPr>
        <w:t xml:space="preserve"> = 10</w:t>
      </w:r>
      <w:r>
        <w:rPr>
          <w:rFonts w:ascii="Times New Roman" w:hAnsi="Times New Roman" w:cs="Times New Roman"/>
          <w:sz w:val="24"/>
          <w:szCs w:val="24"/>
        </w:rPr>
        <w:t xml:space="preserve">, the contents of </w:t>
      </w:r>
      <w:proofErr w:type="spellStart"/>
      <w:r>
        <w:rPr>
          <w:rFonts w:ascii="Times New Roman" w:hAnsi="Times New Roman" w:cs="Times New Roman"/>
          <w:sz w:val="24"/>
          <w:szCs w:val="24"/>
        </w:rPr>
        <w:t>cntWorkerBees</w:t>
      </w:r>
      <w:proofErr w:type="spellEnd"/>
      <w:r>
        <w:rPr>
          <w:rFonts w:ascii="Times New Roman" w:hAnsi="Times New Roman" w:cs="Times New Roman"/>
          <w:sz w:val="24"/>
          <w:szCs w:val="24"/>
        </w:rPr>
        <w:t xml:space="preserve"> live in the data </w:t>
      </w:r>
      <w:r>
        <w:rPr>
          <w:rFonts w:ascii="Times New Roman" w:hAnsi="Times New Roman" w:cs="Times New Roman"/>
          <w:sz w:val="24"/>
          <w:szCs w:val="24"/>
        </w:rPr>
        <w:lastRenderedPageBreak/>
        <w:t xml:space="preserve">segment and start out as 10. Even though the data segment maps a file, it is a </w:t>
      </w:r>
      <w:r>
        <w:rPr>
          <w:rFonts w:ascii="Times New Roman" w:hAnsi="Times New Roman" w:cs="Times New Roman"/>
          <w:b/>
          <w:bCs/>
          <w:sz w:val="24"/>
          <w:szCs w:val="24"/>
        </w:rPr>
        <w:t>private memory mapping</w:t>
      </w:r>
      <w:r>
        <w:rPr>
          <w:rFonts w:ascii="Times New Roman" w:hAnsi="Times New Roman" w:cs="Times New Roman"/>
          <w:sz w:val="24"/>
          <w:szCs w:val="24"/>
        </w:rPr>
        <w:t>, which means that updates to memory are not reflected in the underlying file. This must be the case, otherwise assignments to global variables would cha</w:t>
      </w:r>
      <w:r w:rsidR="00250503">
        <w:rPr>
          <w:rFonts w:ascii="Times New Roman" w:hAnsi="Times New Roman" w:cs="Times New Roman"/>
          <w:sz w:val="24"/>
          <w:szCs w:val="24"/>
        </w:rPr>
        <w:t>nge your on-disk binary image.</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example in the diagram is trickier because it uses a pointer. In that case, the </w:t>
      </w:r>
      <w:r>
        <w:rPr>
          <w:rFonts w:ascii="Times New Roman" w:hAnsi="Times New Roman" w:cs="Times New Roman"/>
          <w:i/>
          <w:iCs/>
          <w:sz w:val="24"/>
          <w:szCs w:val="24"/>
        </w:rPr>
        <w:t>contents</w:t>
      </w:r>
      <w:r>
        <w:rPr>
          <w:rFonts w:ascii="Times New Roman" w:hAnsi="Times New Roman" w:cs="Times New Roman"/>
          <w:sz w:val="24"/>
          <w:szCs w:val="24"/>
        </w:rPr>
        <w:t xml:space="preserve"> of pointer </w:t>
      </w:r>
      <w:r>
        <w:rPr>
          <w:rFonts w:ascii="Courier New" w:hAnsi="Courier New" w:cs="Courier New"/>
          <w:sz w:val="20"/>
          <w:szCs w:val="20"/>
        </w:rPr>
        <w:t>gonzo</w:t>
      </w:r>
      <w:r>
        <w:rPr>
          <w:rFonts w:ascii="Times New Roman" w:hAnsi="Times New Roman" w:cs="Times New Roman"/>
          <w:sz w:val="24"/>
          <w:szCs w:val="24"/>
        </w:rPr>
        <w:t xml:space="preserve"> – a 4-byte memory address – live in the data segment. The actual string it points to does not, however. The string lives in the </w:t>
      </w:r>
      <w:r>
        <w:rPr>
          <w:rFonts w:ascii="Times New Roman" w:hAnsi="Times New Roman" w:cs="Times New Roman"/>
          <w:b/>
          <w:bCs/>
          <w:sz w:val="24"/>
          <w:szCs w:val="24"/>
        </w:rPr>
        <w:t>text</w:t>
      </w:r>
      <w:r>
        <w:rPr>
          <w:rFonts w:ascii="Times New Roman" w:hAnsi="Times New Roman" w:cs="Times New Roman"/>
          <w:sz w:val="24"/>
          <w:szCs w:val="24"/>
        </w:rPr>
        <w:t xml:space="preserve"> segment, which is read-only and stores all of your code in addition to tidbits like string literals. The text segment also maps your binary file in memory, but writes to this area earn your program a Segmentation Fault. This helps prevent pointer bugs, though not as effectively as avoiding C in the first place. Here’s a diagram showing these segments and our example variables:</w:t>
      </w:r>
    </w:p>
    <w:p w:rsidR="00FD012E" w:rsidRDefault="00070359" w:rsidP="000A442B">
      <w:pPr>
        <w:autoSpaceDE w:val="0"/>
        <w:autoSpaceDN w:val="0"/>
        <w:bidi w:val="0"/>
        <w:adjustRightInd w:val="0"/>
        <w:spacing w:before="100" w:after="100" w:line="240" w:lineRule="auto"/>
        <w:jc w:val="both"/>
        <w:rPr>
          <w:rFonts w:cs="Calibri"/>
        </w:rPr>
      </w:pPr>
      <w:r>
        <w:rPr>
          <w:rFonts w:cs="Calibri"/>
          <w:noProof/>
        </w:rPr>
        <w:drawing>
          <wp:inline distT="0" distB="0" distL="0" distR="0">
            <wp:extent cx="5229225" cy="15240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29225" cy="152400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examine the memory areas in a Linux process by reading the file </w:t>
      </w:r>
      <w:r>
        <w:rPr>
          <w:rFonts w:ascii="Courier New" w:hAnsi="Courier New" w:cs="Courier New"/>
          <w:sz w:val="20"/>
          <w:szCs w:val="20"/>
        </w:rPr>
        <w:t>/proc/</w:t>
      </w:r>
      <w:proofErr w:type="spellStart"/>
      <w:r>
        <w:rPr>
          <w:rFonts w:ascii="Courier New" w:hAnsi="Courier New" w:cs="Courier New"/>
          <w:sz w:val="20"/>
          <w:szCs w:val="20"/>
        </w:rPr>
        <w:t>pid_of_process</w:t>
      </w:r>
      <w:proofErr w:type="spellEnd"/>
      <w:r>
        <w:rPr>
          <w:rFonts w:ascii="Courier New" w:hAnsi="Courier New" w:cs="Courier New"/>
          <w:sz w:val="20"/>
          <w:szCs w:val="20"/>
        </w:rPr>
        <w:t>/maps</w:t>
      </w:r>
      <w:r>
        <w:rPr>
          <w:rFonts w:ascii="Times New Roman" w:hAnsi="Times New Roman" w:cs="Times New Roman"/>
          <w:sz w:val="24"/>
          <w:szCs w:val="24"/>
        </w:rPr>
        <w:t>. For example, run "cat /proc/self/maps" to see the memory map of cat when is runs on the system.</w:t>
      </w:r>
    </w:p>
    <w:p w:rsidR="00FD012E" w:rsidRDefault="00FD012E" w:rsidP="000A442B">
      <w:pPr>
        <w:autoSpaceDE w:val="0"/>
        <w:autoSpaceDN w:val="0"/>
        <w:bidi w:val="0"/>
        <w:adjustRightInd w:val="0"/>
        <w:spacing w:before="100" w:after="100" w:line="240" w:lineRule="auto"/>
        <w:jc w:val="both"/>
        <w:rPr>
          <w:rFonts w:cs="Calibri"/>
        </w:rPr>
      </w:pPr>
    </w:p>
    <w:p w:rsidR="00FD012E" w:rsidRDefault="00070359" w:rsidP="000A442B">
      <w:pPr>
        <w:autoSpaceDE w:val="0"/>
        <w:autoSpaceDN w:val="0"/>
        <w:bidi w:val="0"/>
        <w:adjustRightInd w:val="0"/>
        <w:spacing w:before="100" w:after="100" w:line="240" w:lineRule="auto"/>
        <w:rPr>
          <w:rFonts w:cs="Calibri"/>
        </w:rPr>
      </w:pPr>
      <w:r>
        <w:rPr>
          <w:rFonts w:cs="Calibri"/>
          <w:noProof/>
        </w:rPr>
        <w:drawing>
          <wp:inline distT="0" distB="0" distL="0" distR="0">
            <wp:extent cx="5219700" cy="24193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19700" cy="241935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see from this figure that segment may contain many areas. For example, each memory mapped file normally has its own area in the </w:t>
      </w:r>
      <w:proofErr w:type="spellStart"/>
      <w:r>
        <w:rPr>
          <w:rFonts w:ascii="Times New Roman" w:hAnsi="Times New Roman" w:cs="Times New Roman"/>
          <w:sz w:val="24"/>
          <w:szCs w:val="24"/>
        </w:rPr>
        <w:t>mmap</w:t>
      </w:r>
      <w:proofErr w:type="spellEnd"/>
      <w:r>
        <w:rPr>
          <w:rFonts w:ascii="Times New Roman" w:hAnsi="Times New Roman" w:cs="Times New Roman"/>
          <w:sz w:val="24"/>
          <w:szCs w:val="24"/>
        </w:rPr>
        <w:t xml:space="preserve"> segment, and dynamic libraries have extra areas similar to BSS and data. As you can see the picture is quite complex. Also, sometimes the vocabulary might differ in several ways. For example, people may say “data segment” meaning all of data + </w:t>
      </w:r>
      <w:proofErr w:type="spellStart"/>
      <w:r>
        <w:rPr>
          <w:rFonts w:ascii="Times New Roman" w:hAnsi="Times New Roman" w:cs="Times New Roman"/>
          <w:sz w:val="24"/>
          <w:szCs w:val="24"/>
        </w:rPr>
        <w:t>bss</w:t>
      </w:r>
      <w:proofErr w:type="spellEnd"/>
      <w:r>
        <w:rPr>
          <w:rFonts w:ascii="Times New Roman" w:hAnsi="Times New Roman" w:cs="Times New Roman"/>
          <w:sz w:val="24"/>
          <w:szCs w:val="24"/>
        </w:rPr>
        <w:t xml:space="preserve"> + heap.</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jc w:val="center"/>
        <w:rPr>
          <w:rFonts w:cs="Calibri"/>
        </w:rPr>
      </w:pPr>
    </w:p>
    <w:p w:rsidR="00FD012E" w:rsidRDefault="00FD012E" w:rsidP="0076735B">
      <w:pPr>
        <w:autoSpaceDE w:val="0"/>
        <w:autoSpaceDN w:val="0"/>
        <w:bidi w:val="0"/>
        <w:adjustRightInd w:val="0"/>
        <w:spacing w:after="120" w:line="240" w:lineRule="auto"/>
        <w:jc w:val="center"/>
        <w:rPr>
          <w:rFonts w:ascii="Times New Roman" w:hAnsi="Times New Roman" w:cs="Times New Roman"/>
          <w:b/>
          <w:bCs/>
          <w:sz w:val="24"/>
          <w:szCs w:val="24"/>
        </w:rPr>
      </w:pPr>
      <w:bookmarkStart w:id="1" w:name="Task2"/>
      <w:r>
        <w:rPr>
          <w:rFonts w:ascii="Times New Roman" w:hAnsi="Times New Roman" w:cs="Times New Roman"/>
          <w:b/>
          <w:bCs/>
          <w:sz w:val="24"/>
          <w:szCs w:val="24"/>
        </w:rPr>
        <w:t>Task 2</w:t>
      </w:r>
      <w:bookmarkEnd w:id="1"/>
      <w:r>
        <w:rPr>
          <w:rFonts w:ascii="Times New Roman" w:hAnsi="Times New Roman" w:cs="Times New Roman"/>
          <w:b/>
          <w:bCs/>
          <w:sz w:val="24"/>
          <w:szCs w:val="24"/>
        </w:rPr>
        <w:t xml:space="preserve"> </w:t>
      </w:r>
      <w:r w:rsidR="0076735B">
        <w:rPr>
          <w:rFonts w:ascii="Times New Roman" w:hAnsi="Times New Roman" w:cs="Times New Roman"/>
          <w:b/>
          <w:bCs/>
          <w:sz w:val="24"/>
          <w:szCs w:val="24"/>
        </w:rPr>
        <w:t>–</w:t>
      </w:r>
      <w:r>
        <w:rPr>
          <w:rFonts w:ascii="Times New Roman" w:hAnsi="Times New Roman" w:cs="Times New Roman"/>
          <w:b/>
          <w:bCs/>
          <w:sz w:val="24"/>
          <w:szCs w:val="24"/>
        </w:rPr>
        <w:t xml:space="preserve"> </w:t>
      </w:r>
      <w:r w:rsidR="0076735B">
        <w:rPr>
          <w:rFonts w:ascii="Times New Roman" w:hAnsi="Times New Roman" w:cs="Times New Roman"/>
          <w:b/>
          <w:bCs/>
          <w:sz w:val="24"/>
          <w:szCs w:val="24"/>
        </w:rPr>
        <w:t xml:space="preserve">Understanding how </w:t>
      </w:r>
      <w:r>
        <w:rPr>
          <w:rFonts w:ascii="Times New Roman" w:hAnsi="Times New Roman" w:cs="Times New Roman"/>
          <w:b/>
          <w:bCs/>
          <w:sz w:val="24"/>
          <w:szCs w:val="24"/>
        </w:rPr>
        <w:t>are</w:t>
      </w:r>
      <w:r w:rsidR="0076735B">
        <w:rPr>
          <w:rFonts w:ascii="Times New Roman" w:hAnsi="Times New Roman" w:cs="Times New Roman"/>
          <w:b/>
          <w:bCs/>
          <w:sz w:val="24"/>
          <w:szCs w:val="24"/>
        </w:rPr>
        <w:t xml:space="preserve"> we</w:t>
      </w:r>
      <w:r>
        <w:rPr>
          <w:rFonts w:ascii="Times New Roman" w:hAnsi="Times New Roman" w:cs="Times New Roman"/>
          <w:b/>
          <w:bCs/>
          <w:sz w:val="24"/>
          <w:szCs w:val="24"/>
        </w:rPr>
        <w:t xml:space="preserve"> going to implement dynamic memory allocation </w:t>
      </w:r>
    </w:p>
    <w:p w:rsidR="00FD012E" w:rsidRDefault="00FD012E" w:rsidP="000A442B">
      <w:pPr>
        <w:autoSpaceDE w:val="0"/>
        <w:autoSpaceDN w:val="0"/>
        <w:bidi w:val="0"/>
        <w:adjustRightInd w:val="0"/>
        <w:spacing w:after="120" w:line="240" w:lineRule="auto"/>
        <w:jc w:val="center"/>
        <w:rPr>
          <w:rFonts w:cs="Calibri"/>
        </w:rPr>
      </w:pPr>
    </w:p>
    <w:p w:rsidR="00916361" w:rsidRDefault="00916361" w:rsidP="00CC5A1C">
      <w:pPr>
        <w:autoSpaceDE w:val="0"/>
        <w:autoSpaceDN w:val="0"/>
        <w:bidi w:val="0"/>
        <w:adjustRightInd w:val="0"/>
        <w:spacing w:before="100" w:after="100" w:line="240" w:lineRule="auto"/>
        <w:jc w:val="both"/>
        <w:rPr>
          <w:rFonts w:ascii="Times New Roman" w:hAnsi="Times New Roman" w:cs="Times New Roman"/>
          <w:sz w:val="24"/>
          <w:szCs w:val="24"/>
        </w:rPr>
      </w:pPr>
      <w:r w:rsidRPr="007D150B">
        <w:rPr>
          <w:rFonts w:ascii="Times New Roman" w:hAnsi="Times New Roman" w:cs="Times New Roman"/>
          <w:b/>
          <w:bCs/>
          <w:sz w:val="24"/>
          <w:szCs w:val="24"/>
        </w:rPr>
        <w:t>Task objective:</w:t>
      </w:r>
      <w:r>
        <w:rPr>
          <w:rFonts w:ascii="Times New Roman" w:hAnsi="Times New Roman" w:cs="Times New Roman"/>
          <w:sz w:val="24"/>
          <w:szCs w:val="24"/>
        </w:rPr>
        <w:t xml:space="preserve"> We are going to implement a library for dynamic memory allocation. </w:t>
      </w:r>
      <w:r w:rsidR="00CC5A1C">
        <w:rPr>
          <w:rFonts w:ascii="Times New Roman" w:hAnsi="Times New Roman" w:cs="Times New Roman"/>
          <w:sz w:val="24"/>
          <w:szCs w:val="24"/>
        </w:rPr>
        <w:t>P</w:t>
      </w:r>
      <w:r>
        <w:rPr>
          <w:rFonts w:ascii="Times New Roman" w:hAnsi="Times New Roman" w:cs="Times New Roman"/>
          <w:sz w:val="24"/>
          <w:szCs w:val="24"/>
        </w:rPr>
        <w:t>revious task got</w:t>
      </w:r>
      <w:r w:rsidR="00CC5A1C">
        <w:rPr>
          <w:rFonts w:ascii="Times New Roman" w:hAnsi="Times New Roman" w:cs="Times New Roman"/>
          <w:sz w:val="24"/>
          <w:szCs w:val="24"/>
        </w:rPr>
        <w:t xml:space="preserve"> you</w:t>
      </w:r>
      <w:r>
        <w:rPr>
          <w:rFonts w:ascii="Times New Roman" w:hAnsi="Times New Roman" w:cs="Times New Roman"/>
          <w:sz w:val="24"/>
          <w:szCs w:val="24"/>
        </w:rPr>
        <w:t xml:space="preserve"> acquainted with a simple dynamic allocator using</w:t>
      </w:r>
      <w:r w:rsidR="00E62F35">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brk</w:t>
      </w:r>
      <w:proofErr w:type="spellEnd"/>
      <w:r>
        <w:rPr>
          <w:rFonts w:ascii="Times New Roman" w:hAnsi="Times New Roman" w:cs="Times New Roman"/>
          <w:sz w:val="24"/>
          <w:szCs w:val="24"/>
        </w:rPr>
        <w:t xml:space="preserve"> </w:t>
      </w:r>
      <w:r w:rsidR="00E62F35">
        <w:rPr>
          <w:rFonts w:ascii="Times New Roman" w:hAnsi="Times New Roman" w:cs="Times New Roman"/>
          <w:sz w:val="24"/>
          <w:szCs w:val="24"/>
        </w:rPr>
        <w:t xml:space="preserve">system call and a linked list of free regions. The objective of this task is to understand the description of the dynamic memory allocation scheme we </w:t>
      </w:r>
      <w:r w:rsidR="00CC5A1C">
        <w:rPr>
          <w:rFonts w:ascii="Times New Roman" w:hAnsi="Times New Roman" w:cs="Times New Roman"/>
          <w:sz w:val="24"/>
          <w:szCs w:val="24"/>
        </w:rPr>
        <w:t xml:space="preserve">are </w:t>
      </w:r>
      <w:r w:rsidR="00E62F35">
        <w:rPr>
          <w:rFonts w:ascii="Times New Roman" w:hAnsi="Times New Roman" w:cs="Times New Roman"/>
          <w:sz w:val="24"/>
          <w:szCs w:val="24"/>
        </w:rPr>
        <w:t xml:space="preserve">going to implement as a part of </w:t>
      </w:r>
      <w:r w:rsidR="00D87C19">
        <w:rPr>
          <w:rFonts w:ascii="Times New Roman" w:hAnsi="Times New Roman" w:cs="Times New Roman"/>
          <w:sz w:val="24"/>
          <w:szCs w:val="24"/>
        </w:rPr>
        <w:t>our assignment (</w:t>
      </w:r>
      <w:proofErr w:type="spellStart"/>
      <w:r w:rsidR="00E62F35">
        <w:rPr>
          <w:rFonts w:ascii="Times New Roman" w:hAnsi="Times New Roman" w:cs="Times New Roman"/>
          <w:sz w:val="24"/>
          <w:szCs w:val="24"/>
        </w:rPr>
        <w:t>maman</w:t>
      </w:r>
      <w:proofErr w:type="spellEnd"/>
      <w:r w:rsidR="00E62F35">
        <w:rPr>
          <w:rFonts w:ascii="Times New Roman" w:hAnsi="Times New Roman" w:cs="Times New Roman"/>
          <w:sz w:val="24"/>
          <w:szCs w:val="24"/>
        </w:rPr>
        <w:t xml:space="preserve"> 12</w:t>
      </w:r>
      <w:r w:rsidR="00D87C19">
        <w:rPr>
          <w:rFonts w:ascii="Times New Roman" w:hAnsi="Times New Roman" w:cs="Times New Roman"/>
          <w:sz w:val="24"/>
          <w:szCs w:val="24"/>
        </w:rPr>
        <w:t>)</w:t>
      </w:r>
      <w:r w:rsidR="00CC5A1C">
        <w:rPr>
          <w:rFonts w:ascii="Times New Roman" w:hAnsi="Times New Roman" w:cs="Times New Roman"/>
          <w:sz w:val="24"/>
          <w:szCs w:val="24"/>
        </w:rPr>
        <w:t xml:space="preserve"> with is different from the </w:t>
      </w:r>
      <w:proofErr w:type="spellStart"/>
      <w:r w:rsidR="00CC5A1C">
        <w:rPr>
          <w:rFonts w:ascii="Times New Roman" w:hAnsi="Times New Roman" w:cs="Times New Roman"/>
          <w:sz w:val="24"/>
          <w:szCs w:val="24"/>
        </w:rPr>
        <w:t>brk</w:t>
      </w:r>
      <w:proofErr w:type="spellEnd"/>
      <w:r w:rsidR="00CC5A1C">
        <w:rPr>
          <w:rFonts w:ascii="Times New Roman" w:hAnsi="Times New Roman" w:cs="Times New Roman"/>
          <w:sz w:val="24"/>
          <w:szCs w:val="24"/>
        </w:rPr>
        <w:t xml:space="preserve"> + linked list scheme. </w:t>
      </w:r>
      <w:r w:rsidR="00E62F35">
        <w:rPr>
          <w:rFonts w:ascii="Times New Roman" w:hAnsi="Times New Roman" w:cs="Times New Roman"/>
          <w:sz w:val="24"/>
          <w:szCs w:val="24"/>
        </w:rPr>
        <w:t xml:space="preserve"> </w:t>
      </w:r>
    </w:p>
    <w:p w:rsidR="00916361" w:rsidRDefault="00916361" w:rsidP="00916361">
      <w:pPr>
        <w:autoSpaceDE w:val="0"/>
        <w:autoSpaceDN w:val="0"/>
        <w:bidi w:val="0"/>
        <w:adjustRightInd w:val="0"/>
        <w:spacing w:before="100" w:after="100" w:line="240" w:lineRule="auto"/>
        <w:jc w:val="both"/>
        <w:rPr>
          <w:rFonts w:ascii="Times New Roman" w:hAnsi="Times New Roman" w:cs="Times New Roman"/>
          <w:sz w:val="24"/>
          <w:szCs w:val="24"/>
        </w:rPr>
      </w:pPr>
    </w:p>
    <w:p w:rsidR="00916361" w:rsidRPr="007D150B" w:rsidRDefault="00916361" w:rsidP="00916361">
      <w:pPr>
        <w:autoSpaceDE w:val="0"/>
        <w:autoSpaceDN w:val="0"/>
        <w:bidi w:val="0"/>
        <w:adjustRightInd w:val="0"/>
        <w:spacing w:before="100" w:after="100" w:line="240" w:lineRule="auto"/>
        <w:jc w:val="both"/>
        <w:rPr>
          <w:rFonts w:ascii="Times New Roman" w:hAnsi="Times New Roman" w:cs="Times New Roman"/>
          <w:b/>
          <w:bCs/>
          <w:sz w:val="24"/>
          <w:szCs w:val="24"/>
        </w:rPr>
      </w:pPr>
      <w:r w:rsidRPr="007D150B">
        <w:rPr>
          <w:rFonts w:ascii="Times New Roman" w:hAnsi="Times New Roman" w:cs="Times New Roman"/>
          <w:b/>
          <w:bCs/>
          <w:sz w:val="24"/>
          <w:szCs w:val="24"/>
        </w:rPr>
        <w:t>Task description:</w:t>
      </w:r>
    </w:p>
    <w:p w:rsidR="00FD012E" w:rsidRDefault="00FD012E" w:rsidP="00916361">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memory management depends greatly upon operating system and architecture and even for the same operating system and architecture several memory allocators may exist </w:t>
      </w:r>
      <w:hyperlink r:id="rId19" w:anchor="Implementations" w:history="1">
        <w:r w:rsidRPr="0081201C">
          <w:rPr>
            <w:rStyle w:val="Hyperlink"/>
            <w:rFonts w:ascii="Times New Roman" w:hAnsi="Times New Roman"/>
            <w:sz w:val="24"/>
            <w:szCs w:val="24"/>
          </w:rPr>
          <w:t>[3]</w:t>
        </w:r>
      </w:hyperlink>
      <w:r>
        <w:rPr>
          <w:rFonts w:ascii="Times New Roman" w:hAnsi="Times New Roman" w:cs="Times New Roman"/>
          <w:sz w:val="24"/>
          <w:szCs w:val="24"/>
        </w:rPr>
        <w:t xml:space="preserve">. In our assignment we will implement a simple version of a Hoard memory allocator </w:t>
      </w:r>
      <w:hyperlink r:id="rId20" w:history="1">
        <w:r w:rsidRPr="0081201C">
          <w:rPr>
            <w:rStyle w:val="Hyperlink"/>
            <w:rFonts w:ascii="Times New Roman" w:hAnsi="Times New Roman"/>
            <w:sz w:val="24"/>
            <w:szCs w:val="24"/>
          </w:rPr>
          <w:t>[4]</w:t>
        </w:r>
      </w:hyperlink>
      <w:r>
        <w:rPr>
          <w:rFonts w:ascii="Times New Roman" w:hAnsi="Times New Roman" w:cs="Times New Roman"/>
          <w:sz w:val="24"/>
          <w:szCs w:val="24"/>
        </w:rPr>
        <w: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EB7318">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Our version of the a</w:t>
      </w:r>
      <w:r w:rsidR="00C611F0">
        <w:rPr>
          <w:rFonts w:ascii="Times New Roman" w:hAnsi="Times New Roman" w:cs="Times New Roman"/>
          <w:sz w:val="24"/>
          <w:szCs w:val="24"/>
        </w:rPr>
        <w:t>llocator will  have P + 1 heaps where P is the number of processors of the system.</w:t>
      </w:r>
      <w:r>
        <w:rPr>
          <w:rFonts w:ascii="Times New Roman" w:hAnsi="Times New Roman" w:cs="Times New Roman"/>
          <w:sz w:val="24"/>
          <w:szCs w:val="24"/>
        </w:rPr>
        <w:t xml:space="preserve"> </w:t>
      </w:r>
      <w:r>
        <w:rPr>
          <w:rFonts w:ascii="Times New Roman" w:hAnsi="Times New Roman" w:cs="Times New Roman"/>
          <w:b/>
          <w:bCs/>
          <w:sz w:val="24"/>
          <w:szCs w:val="24"/>
          <w:u w:val="single"/>
        </w:rPr>
        <w:t>According to Hoard, heap is a "</w:t>
      </w:r>
      <w:proofErr w:type="spellStart"/>
      <w:r>
        <w:rPr>
          <w:rFonts w:ascii="Times New Roman" w:hAnsi="Times New Roman" w:cs="Times New Roman"/>
          <w:b/>
          <w:bCs/>
          <w:sz w:val="24"/>
          <w:szCs w:val="24"/>
          <w:u w:val="single"/>
        </w:rPr>
        <w:t>mmap</w:t>
      </w:r>
      <w:proofErr w:type="spellEnd"/>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ed</w:t>
      </w:r>
      <w:proofErr w:type="spellEnd"/>
      <w:r>
        <w:rPr>
          <w:rFonts w:ascii="Times New Roman" w:hAnsi="Times New Roman" w:cs="Times New Roman"/>
          <w:b/>
          <w:bCs/>
          <w:sz w:val="24"/>
          <w:szCs w:val="24"/>
          <w:u w:val="single"/>
        </w:rPr>
        <w:t xml:space="preserve"> area in the virtual address space.</w:t>
      </w:r>
      <w:r w:rsidR="00D60E82">
        <w:rPr>
          <w:rFonts w:ascii="Times New Roman" w:hAnsi="Times New Roman" w:cs="Times New Roman"/>
          <w:b/>
          <w:bCs/>
          <w:sz w:val="24"/>
          <w:szCs w:val="24"/>
          <w:u w:val="single"/>
        </w:rPr>
        <w:t xml:space="preserve"> That means, Hoard's definition of the </w:t>
      </w:r>
      <w:r w:rsidR="00EB7318">
        <w:rPr>
          <w:rFonts w:ascii="Times New Roman" w:hAnsi="Times New Roman" w:cs="Times New Roman"/>
          <w:b/>
          <w:bCs/>
          <w:sz w:val="24"/>
          <w:szCs w:val="24"/>
          <w:u w:val="single"/>
        </w:rPr>
        <w:t>heap</w:t>
      </w:r>
      <w:r w:rsidR="00D60E82">
        <w:rPr>
          <w:rFonts w:ascii="Times New Roman" w:hAnsi="Times New Roman" w:cs="Times New Roman"/>
          <w:b/>
          <w:bCs/>
          <w:sz w:val="24"/>
          <w:szCs w:val="24"/>
          <w:u w:val="single"/>
        </w:rPr>
        <w:t xml:space="preserve"> is different from the </w:t>
      </w:r>
      <w:proofErr w:type="spellStart"/>
      <w:r w:rsidR="00D60E82">
        <w:rPr>
          <w:rFonts w:ascii="Times New Roman" w:hAnsi="Times New Roman" w:cs="Times New Roman"/>
          <w:b/>
          <w:bCs/>
          <w:sz w:val="24"/>
          <w:szCs w:val="24"/>
          <w:u w:val="single"/>
        </w:rPr>
        <w:t>brk+linked</w:t>
      </w:r>
      <w:proofErr w:type="spellEnd"/>
      <w:r w:rsidR="00D60E82">
        <w:rPr>
          <w:rFonts w:ascii="Times New Roman" w:hAnsi="Times New Roman" w:cs="Times New Roman"/>
          <w:b/>
          <w:bCs/>
          <w:sz w:val="24"/>
          <w:szCs w:val="24"/>
          <w:u w:val="single"/>
        </w:rPr>
        <w:t xml:space="preserve"> list scheme.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idea of having P heaps is to allow dynamic memory allocations management for each processor on a dedicated heap. The idea of having one more heap (which is also called a global heap) is to allow underutilized chunks of memory from per-processor heaps to be moved from these per-processor heaps to the global one. </w:t>
      </w:r>
      <w:r w:rsidR="00C611F0">
        <w:rPr>
          <w:rFonts w:ascii="Times New Roman" w:hAnsi="Times New Roman" w:cs="Times New Roman"/>
          <w:sz w:val="24"/>
          <w:szCs w:val="24"/>
        </w:rPr>
        <w:t xml:space="preserve">We will define the underutilized chunk propertied later. </w:t>
      </w:r>
    </w:p>
    <w:p w:rsidR="00FD012E" w:rsidRDefault="00FD012E" w:rsidP="000A442B">
      <w:pPr>
        <w:autoSpaceDE w:val="0"/>
        <w:autoSpaceDN w:val="0"/>
        <w:bidi w:val="0"/>
        <w:adjustRightInd w:val="0"/>
        <w:spacing w:before="100" w:after="100" w:line="240" w:lineRule="auto"/>
        <w:jc w:val="both"/>
        <w:rPr>
          <w:rFonts w:cs="Calibri"/>
        </w:rPr>
      </w:pPr>
    </w:p>
    <w:p w:rsidR="005C67D5" w:rsidRDefault="005C67D5">
      <w:pPr>
        <w:bidi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505B15"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Each heap “owns” a number of so called superblocks or in putting differently, each heap (both global and per-processor) is a collection of superblocks.</w:t>
      </w:r>
    </w:p>
    <w:p w:rsidR="00505B15" w:rsidRDefault="00505B15" w:rsidP="00505B15">
      <w:pPr>
        <w:autoSpaceDE w:val="0"/>
        <w:autoSpaceDN w:val="0"/>
        <w:bidi w:val="0"/>
        <w:adjustRightInd w:val="0"/>
        <w:spacing w:before="100" w:after="100" w:line="240" w:lineRule="auto"/>
        <w:jc w:val="both"/>
        <w:rPr>
          <w:rFonts w:ascii="Times New Roman" w:hAnsi="Times New Roman" w:cs="Times New Roman"/>
          <w:sz w:val="24"/>
          <w:szCs w:val="24"/>
        </w:rPr>
      </w:pPr>
    </w:p>
    <w:p w:rsidR="00505B15" w:rsidRDefault="00505B15" w:rsidP="00505B15">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429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FD012E" w:rsidRDefault="00FD012E" w:rsidP="00505B15">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When there is no memory available in any superblock on a thread’s heap, the allocator obtains a superblock from the global heap if one is available. If the global heap is also empty, Hoard creates a new superblock by requesting virtual memory from the operating system and adds it to the thread’s heap. Hoard does not return empty superblocks to the operating system. It instead makes these superblocks available for reuse.</w:t>
      </w:r>
    </w:p>
    <w:p w:rsidR="00FD012E" w:rsidRDefault="00FD012E" w:rsidP="000A442B">
      <w:pPr>
        <w:autoSpaceDE w:val="0"/>
        <w:autoSpaceDN w:val="0"/>
        <w:bidi w:val="0"/>
        <w:adjustRightInd w:val="0"/>
        <w:spacing w:before="100" w:after="100" w:line="240" w:lineRule="auto"/>
        <w:jc w:val="both"/>
        <w:rPr>
          <w:rFonts w:cs="Calibri"/>
        </w:rPr>
      </w:pPr>
    </w:p>
    <w:p w:rsidR="00042A59" w:rsidRDefault="00FD012E" w:rsidP="00390D7E">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Each superblock is an array of some number of blocks (objects) and contains a free list of its available blocks maintained in LIFO order to improve locality. All superblocks are</w:t>
      </w:r>
      <w:r w:rsidR="00EB7318">
        <w:rPr>
          <w:rFonts w:ascii="Times New Roman" w:hAnsi="Times New Roman" w:cs="Times New Roman"/>
          <w:sz w:val="24"/>
          <w:szCs w:val="24"/>
        </w:rPr>
        <w:t xml:space="preserve"> of</w:t>
      </w:r>
      <w:r>
        <w:rPr>
          <w:rFonts w:ascii="Times New Roman" w:hAnsi="Times New Roman" w:cs="Times New Roman"/>
          <w:sz w:val="24"/>
          <w:szCs w:val="24"/>
        </w:rPr>
        <w:t xml:space="preserve"> the same size (S). The superblock size S is defined in </w:t>
      </w:r>
      <w:proofErr w:type="spellStart"/>
      <w:r>
        <w:rPr>
          <w:rFonts w:ascii="Times New Roman" w:hAnsi="Times New Roman" w:cs="Times New Roman"/>
          <w:i/>
          <w:iCs/>
          <w:sz w:val="24"/>
          <w:szCs w:val="24"/>
        </w:rPr>
        <w:t>mtmm.h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as SUPERBLOCK_SIZE.  Objects larger than half the size of a superblock are managed directly using the virtual memory system (i.e., they are allocated via </w:t>
      </w:r>
      <w:proofErr w:type="spellStart"/>
      <w:r>
        <w:rPr>
          <w:rFonts w:ascii="Times New Roman" w:hAnsi="Times New Roman" w:cs="Times New Roman"/>
          <w:sz w:val="24"/>
          <w:szCs w:val="24"/>
        </w:rPr>
        <w:t>mmap</w:t>
      </w:r>
      <w:proofErr w:type="spellEnd"/>
      <w:r>
        <w:rPr>
          <w:rFonts w:ascii="Times New Roman" w:hAnsi="Times New Roman" w:cs="Times New Roman"/>
          <w:sz w:val="24"/>
          <w:szCs w:val="24"/>
        </w:rPr>
        <w:t xml:space="preserve"> and freed using </w:t>
      </w:r>
      <w:proofErr w:type="spellStart"/>
      <w:r>
        <w:rPr>
          <w:rFonts w:ascii="Times New Roman" w:hAnsi="Times New Roman" w:cs="Times New Roman"/>
          <w:sz w:val="24"/>
          <w:szCs w:val="24"/>
        </w:rPr>
        <w:t>munmap</w:t>
      </w:r>
      <w:proofErr w:type="spellEnd"/>
      <w:r>
        <w:rPr>
          <w:rFonts w:ascii="Times New Roman" w:hAnsi="Times New Roman" w:cs="Times New Roman"/>
          <w:sz w:val="24"/>
          <w:szCs w:val="24"/>
        </w:rPr>
        <w:t>).  All of the blocks in a superblock are in the same size class.</w:t>
      </w:r>
      <w:r w:rsidR="005C67D5">
        <w:rPr>
          <w:rFonts w:ascii="Times New Roman" w:hAnsi="Times New Roman" w:cs="Times New Roman"/>
          <w:sz w:val="24"/>
          <w:szCs w:val="24"/>
        </w:rPr>
        <w:t xml:space="preserve"> </w:t>
      </w:r>
    </w:p>
    <w:p w:rsidR="00042A59" w:rsidRDefault="00042A59" w:rsidP="00042A59">
      <w:pPr>
        <w:autoSpaceDE w:val="0"/>
        <w:autoSpaceDN w:val="0"/>
        <w:bidi w:val="0"/>
        <w:adjustRightInd w:val="0"/>
        <w:spacing w:before="100" w:after="100" w:line="240" w:lineRule="auto"/>
        <w:jc w:val="both"/>
        <w:rPr>
          <w:rFonts w:ascii="Times New Roman" w:hAnsi="Times New Roman" w:cs="Times New Roman"/>
          <w:sz w:val="24"/>
          <w:szCs w:val="24"/>
        </w:rPr>
      </w:pPr>
    </w:p>
    <w:p w:rsidR="00FD012E" w:rsidRPr="00042A59" w:rsidRDefault="00042A59" w:rsidP="00042A59">
      <w:pPr>
        <w:autoSpaceDE w:val="0"/>
        <w:autoSpaceDN w:val="0"/>
        <w:bidi w:val="0"/>
        <w:adjustRightInd w:val="0"/>
        <w:spacing w:before="100" w:after="100" w:line="240" w:lineRule="auto"/>
        <w:jc w:val="both"/>
        <w:rPr>
          <w:rFonts w:ascii="Times New Roman" w:hAnsi="Times New Roman" w:cs="Times New Roman"/>
          <w:b/>
          <w:bCs/>
          <w:sz w:val="24"/>
          <w:szCs w:val="24"/>
        </w:rPr>
      </w:pPr>
      <w:r w:rsidRPr="00042A59">
        <w:rPr>
          <w:rFonts w:ascii="Times New Roman" w:hAnsi="Times New Roman" w:cs="Times New Roman"/>
          <w:b/>
          <w:bCs/>
          <w:sz w:val="24"/>
          <w:szCs w:val="24"/>
        </w:rPr>
        <w:t>From here on</w:t>
      </w:r>
      <w:r w:rsidR="00FD012E" w:rsidRPr="00042A59">
        <w:rPr>
          <w:rFonts w:ascii="Times New Roman" w:hAnsi="Times New Roman" w:cs="Times New Roman"/>
          <w:b/>
          <w:bCs/>
          <w:sz w:val="24"/>
          <w:szCs w:val="24"/>
        </w:rPr>
        <w:t>, we assume a single siz</w:t>
      </w:r>
      <w:r w:rsidRPr="00042A59">
        <w:rPr>
          <w:rFonts w:ascii="Times New Roman" w:hAnsi="Times New Roman" w:cs="Times New Roman"/>
          <w:b/>
          <w:bCs/>
          <w:sz w:val="24"/>
          <w:szCs w:val="24"/>
        </w:rPr>
        <w:t>e class in the discussion below for clarity of explanation. One can easily generalize the discussion to multiple size classes.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Memory allocator will maintain </w:t>
      </w:r>
      <w:r>
        <w:rPr>
          <w:rFonts w:ascii="Times New Roman" w:hAnsi="Times New Roman" w:cs="Times New Roman"/>
          <w:i/>
          <w:iCs/>
          <w:sz w:val="24"/>
          <w:szCs w:val="24"/>
        </w:rPr>
        <w:t>usage statistics</w:t>
      </w:r>
      <w:r w:rsidR="00042A59">
        <w:rPr>
          <w:rFonts w:ascii="Times New Roman" w:hAnsi="Times New Roman" w:cs="Times New Roman"/>
          <w:sz w:val="24"/>
          <w:szCs w:val="24"/>
        </w:rPr>
        <w:t xml:space="preserve"> for each of P+1 heaps.</w:t>
      </w:r>
      <w:r>
        <w:rPr>
          <w:rFonts w:ascii="Times New Roman" w:hAnsi="Times New Roman" w:cs="Times New Roman"/>
          <w:sz w:val="24"/>
          <w:szCs w:val="24"/>
        </w:rPr>
        <w:t xml:space="preserve"> These statistics are:</w:t>
      </w:r>
    </w:p>
    <w:p w:rsidR="00FD012E" w:rsidRDefault="00FD012E" w:rsidP="000A442B">
      <w:pPr>
        <w:autoSpaceDE w:val="0"/>
        <w:autoSpaceDN w:val="0"/>
        <w:bidi w:val="0"/>
        <w:adjustRightInd w:val="0"/>
        <w:spacing w:after="120" w:line="240" w:lineRule="auto"/>
        <w:rPr>
          <w:rFonts w:ascii="Times New Roman" w:hAnsi="Times New Roman" w:cs="Times New Roman"/>
          <w:i/>
          <w:iCs/>
          <w:sz w:val="24"/>
          <w:szCs w:val="24"/>
        </w:rPr>
      </w:pPr>
      <w:r>
        <w:rPr>
          <w:rFonts w:ascii="Times New Roman" w:hAnsi="Times New Roman" w:cs="Times New Roman"/>
          <w:i/>
          <w:iCs/>
          <w:sz w:val="24"/>
          <w:szCs w:val="24"/>
        </w:rPr>
        <w:t>u(</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 the amount of memory in use (“live”) in heap </w:t>
      </w:r>
      <w:proofErr w:type="spellStart"/>
      <w:r>
        <w:rPr>
          <w:rFonts w:ascii="Times New Roman" w:hAnsi="Times New Roman" w:cs="Times New Roman"/>
          <w:i/>
          <w:iCs/>
          <w:sz w:val="24"/>
          <w:szCs w:val="24"/>
        </w:rPr>
        <w:t>i</w:t>
      </w:r>
      <w:proofErr w:type="spellEnd"/>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i/>
          <w:iCs/>
          <w:sz w:val="24"/>
          <w:szCs w:val="24"/>
        </w:rPr>
        <w:lastRenderedPageBreak/>
        <w:t>a(</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 the amount of memory held in heap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that was allocated by the memory allocator from the operating system.</w:t>
      </w:r>
    </w:p>
    <w:p w:rsidR="00FD012E" w:rsidRDefault="00FD012E" w:rsidP="000A442B">
      <w:pPr>
        <w:autoSpaceDE w:val="0"/>
        <w:autoSpaceDN w:val="0"/>
        <w:bidi w:val="0"/>
        <w:adjustRightInd w:val="0"/>
        <w:spacing w:before="100" w:after="100" w:line="240" w:lineRule="auto"/>
        <w:jc w:val="both"/>
        <w:rPr>
          <w:rFonts w:cs="Calibri"/>
        </w:rPr>
      </w:pPr>
    </w:p>
    <w:p w:rsidR="00FD012E" w:rsidRPr="00390D7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Hoard moves superblocks from a per-processor heap to the global heap when the per-processor heap crosses the emptiness threshold: more than </w:t>
      </w:r>
      <w:r w:rsidRPr="00C23588">
        <w:rPr>
          <w:rFonts w:ascii="Times New Roman" w:hAnsi="Times New Roman" w:cs="Times New Roman"/>
          <w:b/>
          <w:bCs/>
          <w:i/>
          <w:iCs/>
          <w:sz w:val="24"/>
          <w:szCs w:val="24"/>
        </w:rPr>
        <w:t>f</w:t>
      </w:r>
      <w:r>
        <w:rPr>
          <w:rFonts w:ascii="Times New Roman" w:hAnsi="Times New Roman" w:cs="Times New Roman"/>
          <w:sz w:val="24"/>
          <w:szCs w:val="24"/>
        </w:rPr>
        <w:t>, the empty fraction, of its blocks are not in use (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(1 </w:t>
      </w:r>
      <w:r>
        <w:rPr>
          <w:rFonts w:ascii="Times New Roman" w:hAnsi="Times New Roman" w:cs="Times New Roman"/>
          <w:b/>
          <w:bCs/>
          <w:i/>
          <w:iCs/>
          <w:sz w:val="24"/>
          <w:szCs w:val="24"/>
        </w:rPr>
        <w:t>− f)a(</w:t>
      </w:r>
      <w:proofErr w:type="spellStart"/>
      <w:r>
        <w:rPr>
          <w:rFonts w:ascii="Times New Roman" w:hAnsi="Times New Roman" w:cs="Times New Roman"/>
          <w:b/>
          <w:bCs/>
          <w:i/>
          <w:iCs/>
          <w:sz w:val="24"/>
          <w:szCs w:val="24"/>
        </w:rPr>
        <w:t>i</w:t>
      </w:r>
      <w:proofErr w:type="spellEnd"/>
      <w:r>
        <w:rPr>
          <w:rFonts w:ascii="Times New Roman" w:hAnsi="Times New Roman" w:cs="Times New Roman"/>
          <w:b/>
          <w:bCs/>
          <w:i/>
          <w:iCs/>
          <w:sz w:val="24"/>
          <w:szCs w:val="24"/>
        </w:rPr>
        <w:t>) ), and there are more than some number K of superblocks’ worth of free memory on the heap ( u(</w:t>
      </w:r>
      <w:proofErr w:type="spellStart"/>
      <w:r>
        <w:rPr>
          <w:rFonts w:ascii="Times New Roman" w:hAnsi="Times New Roman" w:cs="Times New Roman"/>
          <w:b/>
          <w:bCs/>
          <w:i/>
          <w:iCs/>
          <w:sz w:val="24"/>
          <w:szCs w:val="24"/>
        </w:rPr>
        <w:t>i</w:t>
      </w:r>
      <w:proofErr w:type="spellEnd"/>
      <w:r>
        <w:rPr>
          <w:rFonts w:ascii="Times New Roman" w:hAnsi="Times New Roman" w:cs="Times New Roman"/>
          <w:b/>
          <w:bCs/>
          <w:i/>
          <w:iCs/>
          <w:sz w:val="24"/>
          <w:szCs w:val="24"/>
        </w:rPr>
        <w:t>) &lt; a(</w:t>
      </w:r>
      <w:proofErr w:type="spellStart"/>
      <w:r>
        <w:rPr>
          <w:rFonts w:ascii="Times New Roman" w:hAnsi="Times New Roman" w:cs="Times New Roman"/>
          <w:b/>
          <w:bCs/>
          <w:i/>
          <w:iCs/>
          <w:sz w:val="24"/>
          <w:szCs w:val="24"/>
        </w:rPr>
        <w:t>i</w:t>
      </w:r>
      <w:proofErr w:type="spellEnd"/>
      <w:r>
        <w:rPr>
          <w:rFonts w:ascii="Times New Roman" w:hAnsi="Times New Roman" w:cs="Times New Roman"/>
          <w:b/>
          <w:bCs/>
          <w:i/>
          <w:iCs/>
          <w:sz w:val="24"/>
          <w:szCs w:val="24"/>
        </w:rPr>
        <w:t xml:space="preserve">) − K </w:t>
      </w:r>
      <w:r>
        <w:rPr>
          <w:rFonts w:ascii="Cambria Math" w:hAnsi="Cambria Math" w:cs="Cambria Math"/>
          <w:b/>
          <w:bCs/>
          <w:i/>
          <w:iCs/>
          <w:sz w:val="24"/>
          <w:szCs w:val="24"/>
        </w:rPr>
        <w:t>∗</w:t>
      </w:r>
      <w:r>
        <w:rPr>
          <w:rFonts w:ascii="Times New Roman" w:hAnsi="Times New Roman" w:cs="Times New Roman"/>
          <w:b/>
          <w:bCs/>
          <w:i/>
          <w:iCs/>
          <w:sz w:val="24"/>
          <w:szCs w:val="24"/>
        </w:rPr>
        <w:t xml:space="preserve"> S  ).</w:t>
      </w:r>
      <w:r w:rsidR="00390D7E">
        <w:rPr>
          <w:rFonts w:ascii="Times New Roman" w:hAnsi="Times New Roman" w:cs="Times New Roman"/>
          <w:b/>
          <w:bCs/>
          <w:i/>
          <w:iCs/>
          <w:sz w:val="24"/>
          <w:szCs w:val="24"/>
        </w:rPr>
        <w:t xml:space="preserve"> </w:t>
      </w:r>
      <w:r w:rsidR="00390D7E" w:rsidRPr="00390D7E">
        <w:rPr>
          <w:rFonts w:ascii="Times New Roman" w:hAnsi="Times New Roman" w:cs="Times New Roman"/>
          <w:sz w:val="24"/>
          <w:szCs w:val="24"/>
        </w:rPr>
        <w:t xml:space="preserve">The </w:t>
      </w:r>
      <w:r w:rsidR="00390D7E">
        <w:rPr>
          <w:rFonts w:ascii="Times New Roman" w:hAnsi="Times New Roman" w:cs="Times New Roman"/>
          <w:sz w:val="24"/>
          <w:szCs w:val="24"/>
        </w:rPr>
        <w:t xml:space="preserve">empty fraction f is defined in </w:t>
      </w:r>
      <w:proofErr w:type="spellStart"/>
      <w:r w:rsidR="00390D7E">
        <w:rPr>
          <w:rFonts w:ascii="Times New Roman" w:hAnsi="Times New Roman" w:cs="Times New Roman"/>
          <w:sz w:val="24"/>
          <w:szCs w:val="24"/>
        </w:rPr>
        <w:t>mtmm.h</w:t>
      </w:r>
      <w:proofErr w:type="spellEnd"/>
      <w:r w:rsidR="00390D7E">
        <w:rPr>
          <w:rFonts w:ascii="Times New Roman" w:hAnsi="Times New Roman" w:cs="Times New Roman"/>
          <w:sz w:val="24"/>
          <w:szCs w:val="24"/>
        </w:rPr>
        <w:t xml:space="preserve"> as </w:t>
      </w:r>
      <w:r w:rsidR="00390D7E" w:rsidRPr="00390D7E">
        <w:rPr>
          <w:rFonts w:ascii="Times New Roman" w:hAnsi="Times New Roman" w:cs="Times New Roman"/>
          <w:sz w:val="24"/>
          <w:szCs w:val="24"/>
        </w:rPr>
        <w:t>HOARD_EMPTY_FRACTION</w:t>
      </w:r>
      <w:r w:rsidR="00390D7E">
        <w:rPr>
          <w:rFonts w:ascii="Times New Roman" w:hAnsi="Times New Roman" w:cs="Times New Roman"/>
          <w:sz w:val="24"/>
          <w:szCs w:val="24"/>
        </w:rPr>
        <w:t xml:space="preserve"> and K is defined as </w:t>
      </w:r>
      <w:r w:rsidR="00390D7E" w:rsidRPr="00390D7E">
        <w:rPr>
          <w:rFonts w:ascii="Times New Roman" w:hAnsi="Times New Roman" w:cs="Times New Roman"/>
          <w:sz w:val="24"/>
          <w:szCs w:val="24"/>
        </w:rPr>
        <w:t>HOARD_K</w:t>
      </w:r>
      <w:r w:rsidR="00390D7E">
        <w:rPr>
          <w:rFonts w:ascii="Times New Roman" w:hAnsi="Times New Roman" w:cs="Times New Roman"/>
          <w:sz w:val="24"/>
          <w:szCs w:val="24"/>
        </w:rPr>
        <w: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As long as a heap is not more than f empty, and has K or fewer superblocks, Hoard will not move superblocks from a per-processor heap to the global heap. Whenever a per-processor heap does cross the emptiness threshold, Hoard transfers one of its superblocks that is at least f empty to the global heap. Always removing such a superblock whenever we cross the emptiness threshold maintains the following invariant on the per-processor heaps: (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K </w:t>
      </w:r>
      <w:r>
        <w:rPr>
          <w:rFonts w:ascii="Cambria Math" w:hAnsi="Cambria Math" w:cs="Cambria Math"/>
          <w:sz w:val="24"/>
          <w:szCs w:val="24"/>
        </w:rPr>
        <w:t>∗</w:t>
      </w:r>
      <w:r>
        <w:rPr>
          <w:rFonts w:ascii="Times New Roman" w:hAnsi="Times New Roman" w:cs="Times New Roman"/>
          <w:sz w:val="24"/>
          <w:szCs w:val="24"/>
        </w:rPr>
        <w:t xml:space="preserve"> S) </w:t>
      </w:r>
      <w:r>
        <w:rPr>
          <w:rFonts w:ascii="Cambria Math" w:hAnsi="Cambria Math" w:cs="Cambria Math"/>
          <w:sz w:val="24"/>
          <w:szCs w:val="24"/>
        </w:rPr>
        <w:t>∨</w:t>
      </w:r>
      <w:r>
        <w:rPr>
          <w:rFonts w:ascii="Times New Roman" w:hAnsi="Times New Roman" w:cs="Times New Roman"/>
          <w:sz w:val="24"/>
          <w:szCs w:val="24"/>
        </w:rPr>
        <w:t xml:space="preserve">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(1 − 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When we remove a superblock, we reduce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by at most (1 − f)S but reduce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by S, thus restoring the invariant.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Let's have a look at the example of how the allocator manages superblocks? For simplicity, we assume there are two threads and heaps (thread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maps to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 this example (which reads from top left to top right, then bottom left to bottom right), the empty fraction f is 1/4 and K is 0. Thread 1 executes code written on the left-hand side of each diagram (</w:t>
      </w:r>
      <w:proofErr w:type="spellStart"/>
      <w:r>
        <w:rPr>
          <w:rFonts w:ascii="Times New Roman" w:hAnsi="Times New Roman" w:cs="Times New Roman"/>
          <w:sz w:val="24"/>
          <w:szCs w:val="24"/>
        </w:rPr>
        <w:t>preﬁxed</w:t>
      </w:r>
      <w:proofErr w:type="spellEnd"/>
      <w:r>
        <w:rPr>
          <w:rFonts w:ascii="Times New Roman" w:hAnsi="Times New Roman" w:cs="Times New Roman"/>
          <w:sz w:val="24"/>
          <w:szCs w:val="24"/>
        </w:rPr>
        <w:t xml:space="preserve"> by “t1:”) and thread 2 executes code on the right-hand side (</w:t>
      </w:r>
      <w:proofErr w:type="spellStart"/>
      <w:r>
        <w:rPr>
          <w:rFonts w:ascii="Times New Roman" w:hAnsi="Times New Roman" w:cs="Times New Roman"/>
          <w:sz w:val="24"/>
          <w:szCs w:val="24"/>
        </w:rPr>
        <w:t>preﬁxed</w:t>
      </w:r>
      <w:proofErr w:type="spellEnd"/>
      <w:r>
        <w:rPr>
          <w:rFonts w:ascii="Times New Roman" w:hAnsi="Times New Roman" w:cs="Times New Roman"/>
          <w:sz w:val="24"/>
          <w:szCs w:val="24"/>
        </w:rPr>
        <w:t xml:space="preserve"> by “t2:”). Initially, the global heap is empty, heap 1 has two superblocks (one partially full, one empty), and heap 2 has a completely-full superblock. The top left diagram shows the heaps after thread 1 allocates x9 from heap 1. Hoard selects the fullest superblock in heap 1 for allocation. Next, in the top right diagram, thread 1 frees y4, which is in a superblock that heap 2 owns. Because heap 2 is still more than 1/4 full, Hoard does not remove a superblock from it. In the bottom left diagram, thread 2 frees x2, which is in a superblock owned by heap 1. This free does not cause heap 1 to cross the emptiness threshold, but the next free (of x9) does. Hoard then moves the completely-free superblock from heap 1 to the global heap.</w:t>
      </w:r>
    </w:p>
    <w:p w:rsidR="001647C7" w:rsidRDefault="001647C7" w:rsidP="001647C7">
      <w:pPr>
        <w:autoSpaceDE w:val="0"/>
        <w:autoSpaceDN w:val="0"/>
        <w:bidi w:val="0"/>
        <w:adjustRightInd w:val="0"/>
        <w:spacing w:before="100" w:after="100" w:line="240" w:lineRule="auto"/>
        <w:jc w:val="both"/>
        <w:rPr>
          <w:rFonts w:ascii="Times New Roman" w:hAnsi="Times New Roman" w:cs="Times New Roman"/>
          <w:sz w:val="24"/>
          <w:szCs w:val="24"/>
        </w:rPr>
      </w:pPr>
    </w:p>
    <w:p w:rsidR="00FD012E" w:rsidRDefault="00892386" w:rsidP="000A442B">
      <w:pPr>
        <w:autoSpaceDE w:val="0"/>
        <w:autoSpaceDN w:val="0"/>
        <w:bidi w:val="0"/>
        <w:adjustRightInd w:val="0"/>
        <w:spacing w:before="100" w:after="100" w:line="240" w:lineRule="auto"/>
        <w:jc w:val="both"/>
        <w:rPr>
          <w:rFonts w:cs="Calibri"/>
        </w:rPr>
      </w:pPr>
      <w:r>
        <w:rPr>
          <w:rFonts w:cs="Calibri"/>
          <w:noProof/>
        </w:rPr>
        <w:lastRenderedPageBreak/>
        <w:t xml:space="preserve"> </w:t>
      </w:r>
      <w:r>
        <w:rPr>
          <w:rFonts w:cs="Calibri"/>
          <w:noProof/>
        </w:rPr>
        <w:tab/>
      </w:r>
      <w:r w:rsidR="001647C7">
        <w:rPr>
          <w:rFonts w:cs="Calibri"/>
          <w:noProof/>
        </w:rPr>
        <w:drawing>
          <wp:inline distT="0" distB="0" distL="0" distR="0">
            <wp:extent cx="4794250" cy="4565650"/>
            <wp:effectExtent l="19050" t="0" r="635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794250" cy="4565650"/>
                    </a:xfrm>
                    <a:prstGeom prst="rect">
                      <a:avLst/>
                    </a:prstGeom>
                    <a:noFill/>
                    <a:ln w="9525">
                      <a:noFill/>
                      <a:miter lim="800000"/>
                      <a:headEnd/>
                      <a:tailEnd/>
                    </a:ln>
                  </pic:spPr>
                </pic:pic>
              </a:graphicData>
            </a:graphic>
          </wp:inline>
        </w:drawing>
      </w: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rPr>
          <w:rFonts w:cs="Calibri"/>
        </w:rPr>
      </w:pPr>
    </w:p>
    <w:p w:rsidR="00FD012E" w:rsidRDefault="00FD012E" w:rsidP="000A442B">
      <w:pPr>
        <w:autoSpaceDE w:val="0"/>
        <w:autoSpaceDN w:val="0"/>
        <w:bidi w:val="0"/>
        <w:adjustRightInd w:val="0"/>
        <w:spacing w:after="12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Pr="00FB4917" w:rsidRDefault="00FD012E" w:rsidP="002E5520">
      <w:pPr>
        <w:autoSpaceDE w:val="0"/>
        <w:autoSpaceDN w:val="0"/>
        <w:bidi w:val="0"/>
        <w:adjustRightInd w:val="0"/>
        <w:spacing w:after="0" w:line="240" w:lineRule="auto"/>
        <w:rPr>
          <w:b/>
          <w:bCs/>
          <w:i/>
          <w:iCs/>
          <w:color w:val="FF00FF"/>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Finally let's present the </w:t>
      </w:r>
      <w:proofErr w:type="spellStart"/>
      <w:r>
        <w:rPr>
          <w:rFonts w:ascii="Times New Roman" w:hAnsi="Times New Roman" w:cs="Times New Roman"/>
          <w:sz w:val="24"/>
          <w:szCs w:val="24"/>
        </w:rPr>
        <w:t>pse</w:t>
      </w:r>
      <w:r w:rsidR="000D0485">
        <w:rPr>
          <w:rFonts w:ascii="Times New Roman" w:hAnsi="Times New Roman" w:cs="Times New Roman"/>
          <w:sz w:val="24"/>
          <w:szCs w:val="24"/>
        </w:rPr>
        <w:t>udocode</w:t>
      </w:r>
      <w:proofErr w:type="spellEnd"/>
      <w:r w:rsidR="000D0485">
        <w:rPr>
          <w:rFonts w:ascii="Times New Roman" w:hAnsi="Times New Roman" w:cs="Times New Roman"/>
          <w:sz w:val="24"/>
          <w:szCs w:val="24"/>
        </w:rPr>
        <w:t xml:space="preserve"> of the </w:t>
      </w:r>
      <w:proofErr w:type="spellStart"/>
      <w:r w:rsidR="000D0485">
        <w:rPr>
          <w:rFonts w:ascii="Times New Roman" w:hAnsi="Times New Roman" w:cs="Times New Roman"/>
          <w:sz w:val="24"/>
          <w:szCs w:val="24"/>
        </w:rPr>
        <w:t>malloc</w:t>
      </w:r>
      <w:proofErr w:type="spellEnd"/>
      <w:r w:rsidR="000D0485">
        <w:rPr>
          <w:rFonts w:ascii="Times New Roman" w:hAnsi="Times New Roman" w:cs="Times New Roman"/>
          <w:sz w:val="24"/>
          <w:szCs w:val="24"/>
        </w:rPr>
        <w:t xml:space="preserve"> and free. </w:t>
      </w:r>
      <w:r w:rsidR="000D0485" w:rsidRPr="00FB4917">
        <w:rPr>
          <w:b/>
          <w:bCs/>
          <w:i/>
          <w:iCs/>
          <w:color w:val="FF00FF"/>
        </w:rPr>
        <w:t xml:space="preserve">NOTE, that this time size classes are also </w:t>
      </w:r>
      <w:r w:rsidR="002E5520" w:rsidRPr="00FB4917">
        <w:rPr>
          <w:b/>
          <w:bCs/>
          <w:i/>
          <w:iCs/>
          <w:color w:val="FF00FF"/>
        </w:rPr>
        <w:t>referred</w:t>
      </w:r>
      <w:r w:rsidR="000D0485" w:rsidRPr="00FB4917">
        <w:rPr>
          <w:b/>
          <w:bCs/>
          <w:i/>
          <w:iCs/>
          <w:color w:val="FF00FF"/>
        </w:rPr>
        <w:t>.</w:t>
      </w:r>
    </w:p>
    <w:p w:rsidR="00FD012E" w:rsidRDefault="00FD012E" w:rsidP="000A442B">
      <w:pPr>
        <w:autoSpaceDE w:val="0"/>
        <w:autoSpaceDN w:val="0"/>
        <w:bidi w:val="0"/>
        <w:adjustRightInd w:val="0"/>
        <w:spacing w:after="0" w:line="240" w:lineRule="auto"/>
        <w:jc w:val="both"/>
        <w:rPr>
          <w:rFonts w:cs="Calibri"/>
        </w:rPr>
      </w:pPr>
    </w:p>
    <w:tbl>
      <w:tblPr>
        <w:bidiVisual/>
        <w:tblW w:w="9214" w:type="dxa"/>
        <w:tblInd w:w="-750" w:type="dxa"/>
        <w:tblLook w:val="00A0"/>
      </w:tblPr>
      <w:tblGrid>
        <w:gridCol w:w="9214"/>
      </w:tblGrid>
      <w:tr w:rsidR="00FD012E" w:rsidRPr="00B0264A" w:rsidTr="00CC46EB">
        <w:trPr>
          <w:trHeight w:val="5745"/>
        </w:trPr>
        <w:tc>
          <w:tcPr>
            <w:tcW w:w="9214" w:type="dxa"/>
          </w:tcPr>
          <w:p w:rsidR="00FD012E" w:rsidRPr="004E7469" w:rsidRDefault="00FD012E" w:rsidP="00CC46EB">
            <w:pPr>
              <w:autoSpaceDE w:val="0"/>
              <w:autoSpaceDN w:val="0"/>
              <w:bidi w:val="0"/>
              <w:adjustRightInd w:val="0"/>
              <w:spacing w:after="0" w:line="240" w:lineRule="auto"/>
              <w:jc w:val="both"/>
            </w:pPr>
            <w:proofErr w:type="spellStart"/>
            <w:r w:rsidRPr="004E7469">
              <w:t>malloc</w:t>
            </w:r>
            <w:proofErr w:type="spellEnd"/>
            <w:r w:rsidRPr="004E7469">
              <w:t>(</w:t>
            </w:r>
            <w:proofErr w:type="spellStart"/>
            <w:r w:rsidRPr="004E7469">
              <w:rPr>
                <w:i/>
                <w:iCs/>
              </w:rPr>
              <w:t>sz</w:t>
            </w:r>
            <w:proofErr w:type="spellEnd"/>
            <w:r w:rsidRPr="004E7469">
              <w:t>)</w:t>
            </w:r>
          </w:p>
          <w:p w:rsidR="00FD012E" w:rsidRPr="009069CA" w:rsidRDefault="00FD012E" w:rsidP="00CC46EB">
            <w:pPr>
              <w:numPr>
                <w:ilvl w:val="0"/>
                <w:numId w:val="5"/>
              </w:numPr>
              <w:autoSpaceDE w:val="0"/>
              <w:autoSpaceDN w:val="0"/>
              <w:bidi w:val="0"/>
              <w:adjustRightInd w:val="0"/>
              <w:spacing w:after="0" w:line="240" w:lineRule="auto"/>
              <w:jc w:val="both"/>
            </w:pPr>
            <w:r w:rsidRPr="004E7469">
              <w:t xml:space="preserve">If </w:t>
            </w:r>
            <w:proofErr w:type="spellStart"/>
            <w:r w:rsidRPr="004E7469">
              <w:rPr>
                <w:i/>
                <w:iCs/>
              </w:rPr>
              <w:t>sz</w:t>
            </w:r>
            <w:proofErr w:type="spellEnd"/>
            <w:r w:rsidRPr="004E7469">
              <w:t xml:space="preserve"> &gt; </w:t>
            </w:r>
            <w:r w:rsidRPr="004E7469">
              <w:rPr>
                <w:i/>
                <w:iCs/>
              </w:rPr>
              <w:t>S/2</w:t>
            </w:r>
            <w:r w:rsidRPr="004E7469">
              <w:t>, allocate the superblock from the OS and return it.</w:t>
            </w:r>
            <w:r>
              <w:t xml:space="preserve"> </w:t>
            </w:r>
          </w:p>
          <w:p w:rsidR="00FD012E" w:rsidRPr="004E7469" w:rsidRDefault="00FD012E" w:rsidP="00CC46EB">
            <w:pPr>
              <w:numPr>
                <w:ilvl w:val="0"/>
                <w:numId w:val="5"/>
              </w:numPr>
              <w:autoSpaceDE w:val="0"/>
              <w:autoSpaceDN w:val="0"/>
              <w:bidi w:val="0"/>
              <w:adjustRightInd w:val="0"/>
              <w:spacing w:after="0" w:line="240" w:lineRule="auto"/>
              <w:jc w:val="both"/>
            </w:pPr>
            <w:proofErr w:type="spellStart"/>
            <w:r w:rsidRPr="004E7469">
              <w:rPr>
                <w:i/>
                <w:iCs/>
              </w:rPr>
              <w:t>i</w:t>
            </w:r>
            <w:proofErr w:type="spellEnd"/>
            <w:r w:rsidRPr="004E7469">
              <w:t xml:space="preserve"> </w:t>
            </w:r>
            <w:r w:rsidRPr="00F567E3">
              <w:sym w:font="Wingdings" w:char="F0DF"/>
            </w:r>
            <w:r w:rsidRPr="004E7469">
              <w:t xml:space="preserve"> hash(current thread)</w:t>
            </w:r>
          </w:p>
          <w:p w:rsidR="00FD012E" w:rsidRPr="004E7469" w:rsidRDefault="00FD012E" w:rsidP="00CC46EB">
            <w:pPr>
              <w:numPr>
                <w:ilvl w:val="0"/>
                <w:numId w:val="5"/>
              </w:numPr>
              <w:autoSpaceDE w:val="0"/>
              <w:autoSpaceDN w:val="0"/>
              <w:bidi w:val="0"/>
              <w:adjustRightInd w:val="0"/>
              <w:spacing w:after="0" w:line="240" w:lineRule="auto"/>
              <w:jc w:val="both"/>
              <w:rPr>
                <w:b/>
                <w:bCs/>
                <w:i/>
                <w:iCs/>
              </w:rPr>
            </w:pPr>
            <w:r w:rsidRPr="004E7469">
              <w:rPr>
                <w:b/>
                <w:bCs/>
              </w:rPr>
              <w:t xml:space="preserve">Lock heap </w:t>
            </w:r>
            <w:proofErr w:type="spellStart"/>
            <w:r w:rsidRPr="004E7469">
              <w:rPr>
                <w:b/>
                <w:bCs/>
                <w:i/>
                <w:iCs/>
              </w:rPr>
              <w:t>i</w:t>
            </w:r>
            <w:proofErr w:type="spellEnd"/>
            <w:r>
              <w:rPr>
                <w:b/>
                <w:bCs/>
                <w:i/>
                <w:iCs/>
              </w:rPr>
              <w:t xml:space="preserve"> . </w:t>
            </w:r>
            <w:r>
              <w:rPr>
                <w:b/>
                <w:bCs/>
                <w:i/>
                <w:iCs/>
                <w:color w:val="FF00FF"/>
              </w:rPr>
              <w:t>(</w:t>
            </w:r>
            <w:r w:rsidRPr="00152C1A">
              <w:rPr>
                <w:b/>
                <w:bCs/>
                <w:i/>
                <w:iCs/>
                <w:color w:val="FF00FF"/>
              </w:rPr>
              <w:t xml:space="preserve">Note: actually you should lock appropriate size class in heap </w:t>
            </w:r>
            <w:proofErr w:type="spellStart"/>
            <w:r w:rsidRPr="00152C1A">
              <w:rPr>
                <w:b/>
                <w:bCs/>
                <w:i/>
                <w:iCs/>
                <w:color w:val="FF00FF"/>
              </w:rPr>
              <w:t>i</w:t>
            </w:r>
            <w:proofErr w:type="spellEnd"/>
            <w:r w:rsidRPr="00152C1A">
              <w:rPr>
                <w:b/>
                <w:bCs/>
                <w:i/>
                <w:iCs/>
                <w:color w:val="FF00FF"/>
              </w:rPr>
              <w:t>.</w:t>
            </w:r>
            <w:r>
              <w:rPr>
                <w:b/>
                <w:bCs/>
                <w:i/>
                <w:iCs/>
                <w:color w:val="FF00FF"/>
              </w:rPr>
              <w:t>)</w:t>
            </w:r>
          </w:p>
          <w:p w:rsidR="00FD012E" w:rsidRPr="004E7469" w:rsidRDefault="00FD012E" w:rsidP="00CC46EB">
            <w:pPr>
              <w:numPr>
                <w:ilvl w:val="0"/>
                <w:numId w:val="5"/>
              </w:numPr>
              <w:autoSpaceDE w:val="0"/>
              <w:autoSpaceDN w:val="0"/>
              <w:bidi w:val="0"/>
              <w:adjustRightInd w:val="0"/>
              <w:spacing w:after="0" w:line="240" w:lineRule="auto"/>
              <w:jc w:val="both"/>
            </w:pPr>
            <w:r w:rsidRPr="004E7469">
              <w:t xml:space="preserve">Scan heap </w:t>
            </w:r>
            <w:proofErr w:type="spellStart"/>
            <w:r w:rsidRPr="004E7469">
              <w:rPr>
                <w:i/>
                <w:iCs/>
              </w:rPr>
              <w:t>i</w:t>
            </w:r>
            <w:r w:rsidRPr="004E7469">
              <w:t>’s</w:t>
            </w:r>
            <w:proofErr w:type="spellEnd"/>
            <w:r w:rsidRPr="004E7469">
              <w:t xml:space="preserve"> list of superblocks from full to least (for the size class </w:t>
            </w:r>
            <w:r>
              <w:t xml:space="preserve"> corresponding to </w:t>
            </w:r>
            <w:proofErr w:type="spellStart"/>
            <w:r w:rsidRPr="004E7469">
              <w:rPr>
                <w:i/>
                <w:iCs/>
              </w:rPr>
              <w:t>sz</w:t>
            </w:r>
            <w:proofErr w:type="spellEnd"/>
            <w:r w:rsidRPr="004E7469">
              <w:t>)</w:t>
            </w:r>
          </w:p>
          <w:p w:rsidR="00FD012E" w:rsidRPr="004E7469" w:rsidRDefault="00FD012E" w:rsidP="00CC46EB">
            <w:pPr>
              <w:numPr>
                <w:ilvl w:val="0"/>
                <w:numId w:val="5"/>
              </w:numPr>
              <w:autoSpaceDE w:val="0"/>
              <w:autoSpaceDN w:val="0"/>
              <w:bidi w:val="0"/>
              <w:adjustRightInd w:val="0"/>
              <w:spacing w:after="0" w:line="240" w:lineRule="auto"/>
              <w:jc w:val="both"/>
            </w:pPr>
            <w:r w:rsidRPr="004E7469">
              <w:t>If there is no superblock with free space {</w:t>
            </w:r>
          </w:p>
          <w:p w:rsidR="00FD012E" w:rsidRPr="008A61A2" w:rsidRDefault="00FD012E" w:rsidP="00CC46EB">
            <w:pPr>
              <w:numPr>
                <w:ilvl w:val="0"/>
                <w:numId w:val="5"/>
              </w:numPr>
              <w:autoSpaceDE w:val="0"/>
              <w:autoSpaceDN w:val="0"/>
              <w:bidi w:val="0"/>
              <w:adjustRightInd w:val="0"/>
              <w:spacing w:after="0" w:line="240" w:lineRule="auto"/>
              <w:jc w:val="both"/>
              <w:rPr>
                <w:b/>
                <w:bCs/>
                <w:i/>
                <w:iCs/>
                <w:color w:val="FF00FF"/>
              </w:rPr>
            </w:pPr>
            <w:r w:rsidRPr="004E7469">
              <w:t xml:space="preserve">   Check heap 0 (</w:t>
            </w:r>
            <w:r>
              <w:t>the global heap</w:t>
            </w:r>
            <w:r w:rsidRPr="004E7469">
              <w:t>) for a superblock</w:t>
            </w:r>
            <w:r>
              <w:t xml:space="preserve">. </w:t>
            </w:r>
            <w:r>
              <w:rPr>
                <w:b/>
                <w:bCs/>
                <w:i/>
                <w:iCs/>
                <w:color w:val="FF00FF"/>
              </w:rPr>
              <w:t>(</w:t>
            </w:r>
            <w:r w:rsidRPr="008A61A2">
              <w:rPr>
                <w:b/>
                <w:bCs/>
                <w:i/>
                <w:iCs/>
                <w:color w:val="FF00FF"/>
              </w:rPr>
              <w:t>That mean</w:t>
            </w:r>
            <w:r>
              <w:rPr>
                <w:b/>
                <w:bCs/>
                <w:i/>
                <w:iCs/>
                <w:color w:val="FF00FF"/>
              </w:rPr>
              <w:t>s</w:t>
            </w:r>
            <w:r w:rsidRPr="008A61A2">
              <w:rPr>
                <w:b/>
                <w:bCs/>
                <w:i/>
                <w:iCs/>
                <w:color w:val="FF00FF"/>
              </w:rPr>
              <w:t xml:space="preserve"> that here one should lock an appropriate size class in heap 0</w:t>
            </w:r>
            <w:r>
              <w:rPr>
                <w:b/>
                <w:bCs/>
                <w:i/>
                <w:iCs/>
                <w:color w:val="FF00FF"/>
              </w:rPr>
              <w:t>)</w:t>
            </w:r>
          </w:p>
          <w:p w:rsidR="00FD012E" w:rsidRPr="004E7469" w:rsidRDefault="00FD012E" w:rsidP="00CC46EB">
            <w:pPr>
              <w:numPr>
                <w:ilvl w:val="0"/>
                <w:numId w:val="5"/>
              </w:numPr>
              <w:autoSpaceDE w:val="0"/>
              <w:autoSpaceDN w:val="0"/>
              <w:bidi w:val="0"/>
              <w:adjustRightInd w:val="0"/>
              <w:spacing w:after="0" w:line="240" w:lineRule="auto"/>
              <w:jc w:val="both"/>
            </w:pPr>
            <w:r>
              <w:t xml:space="preserve">   If there is none </w:t>
            </w:r>
          </w:p>
          <w:p w:rsidR="00FD012E" w:rsidRPr="003B2FB3" w:rsidRDefault="00FD012E" w:rsidP="00CC46EB">
            <w:pPr>
              <w:numPr>
                <w:ilvl w:val="0"/>
                <w:numId w:val="5"/>
              </w:numPr>
              <w:autoSpaceDE w:val="0"/>
              <w:autoSpaceDN w:val="0"/>
              <w:bidi w:val="0"/>
              <w:adjustRightInd w:val="0"/>
              <w:spacing w:after="0" w:line="240" w:lineRule="auto"/>
              <w:jc w:val="both"/>
              <w:rPr>
                <w:i/>
                <w:iCs/>
              </w:rPr>
            </w:pPr>
            <w:r w:rsidRPr="004E7469">
              <w:t xml:space="preserve">      Allocate </w:t>
            </w:r>
            <w:r w:rsidRPr="004E7469">
              <w:rPr>
                <w:i/>
                <w:iCs/>
              </w:rPr>
              <w:t>S</w:t>
            </w:r>
            <w:r w:rsidRPr="004E7469">
              <w:t xml:space="preserve"> bytes as superblock </w:t>
            </w:r>
            <w:r w:rsidRPr="004E7469">
              <w:rPr>
                <w:i/>
                <w:iCs/>
              </w:rPr>
              <w:t>s</w:t>
            </w:r>
            <w:r w:rsidRPr="004E7469">
              <w:t xml:space="preserve"> </w:t>
            </w:r>
            <w:r>
              <w:t>and</w:t>
            </w:r>
            <w:r w:rsidRPr="004E7469">
              <w:t xml:space="preserve"> set owner to heap </w:t>
            </w:r>
            <w:proofErr w:type="spellStart"/>
            <w:r w:rsidRPr="004E7469">
              <w:rPr>
                <w:i/>
                <w:iCs/>
              </w:rPr>
              <w:t>i</w:t>
            </w:r>
            <w:proofErr w:type="spellEnd"/>
            <w:r>
              <w:rPr>
                <w:i/>
                <w:iCs/>
              </w:rPr>
              <w:t xml:space="preserve"> (</w:t>
            </w:r>
            <w:r w:rsidRPr="003224F6">
              <w:rPr>
                <w:b/>
                <w:bCs/>
                <w:i/>
                <w:iCs/>
                <w:color w:val="FF00FF"/>
              </w:rPr>
              <w:t>at appropriate size class</w:t>
            </w:r>
            <w:r>
              <w:rPr>
                <w:i/>
                <w:iCs/>
              </w:rPr>
              <w:t>)</w:t>
            </w:r>
          </w:p>
          <w:p w:rsidR="00FD012E" w:rsidRPr="004E7469" w:rsidRDefault="00FD012E" w:rsidP="00CC46EB">
            <w:pPr>
              <w:numPr>
                <w:ilvl w:val="0"/>
                <w:numId w:val="5"/>
              </w:numPr>
              <w:autoSpaceDE w:val="0"/>
              <w:autoSpaceDN w:val="0"/>
              <w:bidi w:val="0"/>
              <w:adjustRightInd w:val="0"/>
              <w:spacing w:after="0" w:line="240" w:lineRule="auto"/>
              <w:jc w:val="both"/>
            </w:pPr>
            <w:r>
              <w:t xml:space="preserve"> Else </w:t>
            </w:r>
          </w:p>
          <w:p w:rsidR="00FD012E" w:rsidRPr="004E7469" w:rsidRDefault="00FD012E" w:rsidP="00CC46EB">
            <w:pPr>
              <w:numPr>
                <w:ilvl w:val="0"/>
                <w:numId w:val="5"/>
              </w:numPr>
              <w:autoSpaceDE w:val="0"/>
              <w:autoSpaceDN w:val="0"/>
              <w:bidi w:val="0"/>
              <w:adjustRightInd w:val="0"/>
              <w:spacing w:after="0" w:line="240" w:lineRule="auto"/>
              <w:jc w:val="both"/>
              <w:rPr>
                <w:i/>
                <w:iCs/>
              </w:rPr>
            </w:pPr>
            <w:r w:rsidRPr="004E7469">
              <w:t xml:space="preserve">       Transfer the superblock </w:t>
            </w:r>
            <w:r w:rsidRPr="004E7469">
              <w:rPr>
                <w:i/>
                <w:iCs/>
              </w:rPr>
              <w:t>s</w:t>
            </w:r>
            <w:r w:rsidRPr="004E7469">
              <w:t xml:space="preserve"> to heap </w:t>
            </w:r>
            <w:proofErr w:type="spellStart"/>
            <w:r w:rsidRPr="004E7469">
              <w:rPr>
                <w:i/>
                <w:iCs/>
              </w:rPr>
              <w:t>i</w:t>
            </w:r>
            <w:proofErr w:type="spellEnd"/>
            <w:r>
              <w:rPr>
                <w:i/>
                <w:iCs/>
              </w:rPr>
              <w:t xml:space="preserve"> (</w:t>
            </w:r>
            <w:r w:rsidRPr="003224F6">
              <w:rPr>
                <w:b/>
                <w:bCs/>
                <w:i/>
                <w:iCs/>
                <w:color w:val="FF00FF"/>
              </w:rPr>
              <w:t>at appropriate size class</w:t>
            </w:r>
            <w:r>
              <w:rPr>
                <w:i/>
                <w:iCs/>
              </w:rPr>
              <w:t>)</w:t>
            </w:r>
          </w:p>
          <w:p w:rsidR="00FD012E" w:rsidRDefault="00FD012E" w:rsidP="00CC46EB">
            <w:pPr>
              <w:numPr>
                <w:ilvl w:val="0"/>
                <w:numId w:val="5"/>
              </w:numPr>
              <w:autoSpaceDE w:val="0"/>
              <w:autoSpaceDN w:val="0"/>
              <w:bidi w:val="0"/>
              <w:adjustRightInd w:val="0"/>
              <w:spacing w:after="0" w:line="240" w:lineRule="auto"/>
              <w:jc w:val="both"/>
              <w:rPr>
                <w:i/>
                <w:iCs/>
              </w:rPr>
            </w:pPr>
            <w:r w:rsidRPr="004E7469">
              <w:t xml:space="preserve">       </w:t>
            </w:r>
            <w:r w:rsidRPr="004E7469">
              <w:rPr>
                <w:i/>
                <w:iCs/>
              </w:rPr>
              <w:t xml:space="preserve">u0 </w:t>
            </w:r>
            <w:r w:rsidRPr="00F567E3">
              <w:sym w:font="Wingdings" w:char="F0DF"/>
            </w:r>
            <w:r w:rsidRPr="004E7469">
              <w:rPr>
                <w:i/>
                <w:iCs/>
              </w:rPr>
              <w:t xml:space="preserve"> u0 – </w:t>
            </w:r>
            <w:proofErr w:type="spellStart"/>
            <w:r w:rsidRPr="004E7469">
              <w:rPr>
                <w:i/>
                <w:iCs/>
              </w:rPr>
              <w:t>s.u</w:t>
            </w:r>
            <w:proofErr w:type="spellEnd"/>
            <w:r w:rsidRPr="004E7469">
              <w:rPr>
                <w:i/>
                <w:iCs/>
              </w:rPr>
              <w:t xml:space="preserve">; </w:t>
            </w:r>
            <w:r>
              <w:rPr>
                <w:i/>
                <w:iCs/>
              </w:rPr>
              <w:t>(</w:t>
            </w:r>
            <w:r w:rsidRPr="003224F6">
              <w:rPr>
                <w:b/>
                <w:bCs/>
                <w:i/>
                <w:iCs/>
                <w:color w:val="FF00FF"/>
              </w:rPr>
              <w:t>at appropriate size class</w:t>
            </w:r>
            <w:r>
              <w:rPr>
                <w:i/>
                <w:iCs/>
              </w:rPr>
              <w:t>)</w:t>
            </w:r>
          </w:p>
          <w:p w:rsidR="00FD012E" w:rsidRPr="004E7469" w:rsidRDefault="00FD012E" w:rsidP="00CC46EB">
            <w:pPr>
              <w:numPr>
                <w:ilvl w:val="0"/>
                <w:numId w:val="5"/>
              </w:numPr>
              <w:autoSpaceDE w:val="0"/>
              <w:autoSpaceDN w:val="0"/>
              <w:bidi w:val="0"/>
              <w:adjustRightInd w:val="0"/>
              <w:spacing w:after="0" w:line="240" w:lineRule="auto"/>
              <w:jc w:val="both"/>
              <w:rPr>
                <w:i/>
                <w:iCs/>
              </w:rPr>
            </w:pPr>
            <w:r>
              <w:rPr>
                <w:i/>
                <w:iCs/>
              </w:rPr>
              <w:t xml:space="preserve">       </w:t>
            </w:r>
            <w:proofErr w:type="spellStart"/>
            <w:r w:rsidRPr="004E7469">
              <w:rPr>
                <w:i/>
                <w:iCs/>
              </w:rPr>
              <w:t>ui</w:t>
            </w:r>
            <w:proofErr w:type="spellEnd"/>
            <w:r w:rsidRPr="004E7469">
              <w:rPr>
                <w:i/>
                <w:iCs/>
              </w:rPr>
              <w:t xml:space="preserve"> </w:t>
            </w:r>
            <w:r w:rsidRPr="00F567E3">
              <w:sym w:font="Wingdings" w:char="F0DF"/>
            </w:r>
            <w:proofErr w:type="spellStart"/>
            <w:r w:rsidRPr="004E7469">
              <w:rPr>
                <w:i/>
                <w:iCs/>
              </w:rPr>
              <w:t>ui</w:t>
            </w:r>
            <w:proofErr w:type="spellEnd"/>
            <w:r w:rsidRPr="004E7469">
              <w:rPr>
                <w:i/>
                <w:iCs/>
              </w:rPr>
              <w:t xml:space="preserve"> + </w:t>
            </w:r>
            <w:proofErr w:type="spellStart"/>
            <w:r w:rsidRPr="004E7469">
              <w:rPr>
                <w:i/>
                <w:iCs/>
              </w:rPr>
              <w:t>s.u</w:t>
            </w:r>
            <w:proofErr w:type="spellEnd"/>
            <w:r>
              <w:rPr>
                <w:i/>
                <w:iCs/>
              </w:rPr>
              <w:t xml:space="preserve"> (</w:t>
            </w:r>
            <w:r w:rsidRPr="003224F6">
              <w:rPr>
                <w:b/>
                <w:bCs/>
                <w:i/>
                <w:iCs/>
                <w:color w:val="FF00FF"/>
              </w:rPr>
              <w:t>at appropriate size class</w:t>
            </w:r>
            <w:r>
              <w:rPr>
                <w:i/>
                <w:iCs/>
              </w:rPr>
              <w:t>)</w:t>
            </w:r>
          </w:p>
          <w:p w:rsidR="00FD012E" w:rsidRDefault="00FD012E" w:rsidP="00CC46EB">
            <w:pPr>
              <w:numPr>
                <w:ilvl w:val="0"/>
                <w:numId w:val="5"/>
              </w:numPr>
              <w:autoSpaceDE w:val="0"/>
              <w:autoSpaceDN w:val="0"/>
              <w:bidi w:val="0"/>
              <w:adjustRightInd w:val="0"/>
              <w:spacing w:after="0" w:line="240" w:lineRule="auto"/>
              <w:jc w:val="both"/>
              <w:rPr>
                <w:i/>
                <w:iCs/>
              </w:rPr>
            </w:pPr>
            <w:r w:rsidRPr="004E7469">
              <w:rPr>
                <w:i/>
                <w:iCs/>
              </w:rPr>
              <w:t xml:space="preserve">       a0 </w:t>
            </w:r>
            <w:r w:rsidRPr="00F567E3">
              <w:sym w:font="Wingdings" w:char="F0DF"/>
            </w:r>
            <w:r w:rsidRPr="004E7469">
              <w:rPr>
                <w:i/>
                <w:iCs/>
              </w:rPr>
              <w:t xml:space="preserve"> a0 - S; </w:t>
            </w:r>
            <w:r>
              <w:rPr>
                <w:i/>
                <w:iCs/>
              </w:rPr>
              <w:t>(</w:t>
            </w:r>
            <w:r w:rsidRPr="003224F6">
              <w:rPr>
                <w:b/>
                <w:bCs/>
                <w:i/>
                <w:iCs/>
                <w:color w:val="FF00FF"/>
              </w:rPr>
              <w:t>at appropriate size class</w:t>
            </w:r>
            <w:r>
              <w:rPr>
                <w:i/>
                <w:iCs/>
              </w:rPr>
              <w:t>)</w:t>
            </w:r>
          </w:p>
          <w:p w:rsidR="00FD012E" w:rsidRPr="003B2FB3" w:rsidRDefault="00FD012E" w:rsidP="00CC46EB">
            <w:pPr>
              <w:numPr>
                <w:ilvl w:val="0"/>
                <w:numId w:val="5"/>
              </w:numPr>
              <w:autoSpaceDE w:val="0"/>
              <w:autoSpaceDN w:val="0"/>
              <w:bidi w:val="0"/>
              <w:adjustRightInd w:val="0"/>
              <w:spacing w:after="0" w:line="240" w:lineRule="auto"/>
              <w:jc w:val="both"/>
              <w:rPr>
                <w:i/>
                <w:iCs/>
              </w:rPr>
            </w:pPr>
            <w:r>
              <w:rPr>
                <w:i/>
                <w:iCs/>
              </w:rPr>
              <w:t xml:space="preserve">       </w:t>
            </w:r>
            <w:proofErr w:type="spellStart"/>
            <w:r w:rsidRPr="004E7469">
              <w:rPr>
                <w:i/>
                <w:iCs/>
              </w:rPr>
              <w:t>ai</w:t>
            </w:r>
            <w:proofErr w:type="spellEnd"/>
            <w:r w:rsidRPr="004E7469">
              <w:rPr>
                <w:i/>
                <w:iCs/>
              </w:rPr>
              <w:t xml:space="preserve"> </w:t>
            </w:r>
            <w:r w:rsidRPr="00F567E3">
              <w:sym w:font="Wingdings" w:char="F0DF"/>
            </w:r>
            <w:r w:rsidRPr="004E7469">
              <w:rPr>
                <w:i/>
                <w:iCs/>
              </w:rPr>
              <w:t xml:space="preserve"> </w:t>
            </w:r>
            <w:proofErr w:type="spellStart"/>
            <w:r w:rsidRPr="004E7469">
              <w:rPr>
                <w:i/>
                <w:iCs/>
              </w:rPr>
              <w:t>ai</w:t>
            </w:r>
            <w:proofErr w:type="spellEnd"/>
            <w:r w:rsidRPr="004E7469">
              <w:rPr>
                <w:i/>
                <w:iCs/>
              </w:rPr>
              <w:t xml:space="preserve"> + S</w:t>
            </w:r>
            <w:r>
              <w:rPr>
                <w:i/>
                <w:iCs/>
              </w:rPr>
              <w:t xml:space="preserve"> (</w:t>
            </w:r>
            <w:r w:rsidRPr="003224F6">
              <w:rPr>
                <w:b/>
                <w:bCs/>
                <w:i/>
                <w:iCs/>
                <w:color w:val="FF00FF"/>
              </w:rPr>
              <w:t>at appropriate size class</w:t>
            </w:r>
            <w:r>
              <w:rPr>
                <w:i/>
                <w:iCs/>
              </w:rPr>
              <w:t>)</w:t>
            </w:r>
          </w:p>
          <w:p w:rsidR="00FD012E" w:rsidRPr="00F12E24" w:rsidRDefault="00FD012E" w:rsidP="00F12E24">
            <w:pPr>
              <w:numPr>
                <w:ilvl w:val="0"/>
                <w:numId w:val="5"/>
              </w:numPr>
              <w:autoSpaceDE w:val="0"/>
              <w:autoSpaceDN w:val="0"/>
              <w:bidi w:val="0"/>
              <w:adjustRightInd w:val="0"/>
              <w:spacing w:after="0" w:line="240" w:lineRule="auto"/>
              <w:jc w:val="both"/>
              <w:rPr>
                <w:b/>
                <w:bCs/>
                <w:i/>
                <w:iCs/>
                <w:color w:val="FF00FF"/>
              </w:rPr>
            </w:pPr>
            <w:proofErr w:type="spellStart"/>
            <w:r w:rsidRPr="004E7469">
              <w:rPr>
                <w:i/>
                <w:iCs/>
              </w:rPr>
              <w:t>ui</w:t>
            </w:r>
            <w:proofErr w:type="spellEnd"/>
            <w:r w:rsidRPr="00F567E3">
              <w:sym w:font="Wingdings" w:char="F0DF"/>
            </w:r>
            <w:proofErr w:type="spellStart"/>
            <w:r w:rsidRPr="004E7469">
              <w:rPr>
                <w:i/>
                <w:iCs/>
              </w:rPr>
              <w:t>ui</w:t>
            </w:r>
            <w:proofErr w:type="spellEnd"/>
            <w:r w:rsidRPr="004E7469">
              <w:rPr>
                <w:i/>
                <w:iCs/>
              </w:rPr>
              <w:t xml:space="preserve"> + </w:t>
            </w:r>
            <w:proofErr w:type="spellStart"/>
            <w:r w:rsidRPr="004E7469">
              <w:rPr>
                <w:i/>
                <w:iCs/>
              </w:rPr>
              <w:t>sz</w:t>
            </w:r>
            <w:proofErr w:type="spellEnd"/>
            <w:r w:rsidRPr="004E7469">
              <w:rPr>
                <w:i/>
                <w:iCs/>
              </w:rPr>
              <w:t xml:space="preserve">; </w:t>
            </w:r>
            <w:r>
              <w:rPr>
                <w:b/>
                <w:bCs/>
                <w:i/>
                <w:iCs/>
                <w:color w:val="FF00FF"/>
              </w:rPr>
              <w:t>(</w:t>
            </w:r>
            <w:r w:rsidRPr="00F12E24">
              <w:rPr>
                <w:b/>
                <w:bCs/>
                <w:i/>
                <w:iCs/>
                <w:color w:val="FF00FF"/>
              </w:rPr>
              <w:t xml:space="preserve">Actually one should account a size of </w:t>
            </w:r>
            <w:proofErr w:type="spellStart"/>
            <w:r w:rsidRPr="00F12E24">
              <w:rPr>
                <w:b/>
                <w:bCs/>
                <w:i/>
                <w:iCs/>
                <w:color w:val="FF00FF"/>
              </w:rPr>
              <w:t>sz</w:t>
            </w:r>
            <w:proofErr w:type="spellEnd"/>
            <w:r w:rsidRPr="00F12E24">
              <w:rPr>
                <w:b/>
                <w:bCs/>
                <w:i/>
                <w:iCs/>
                <w:color w:val="FF00FF"/>
              </w:rPr>
              <w:t xml:space="preserve"> + </w:t>
            </w:r>
            <w:proofErr w:type="spellStart"/>
            <w:r w:rsidRPr="00F12E24">
              <w:rPr>
                <w:b/>
                <w:bCs/>
                <w:i/>
                <w:iCs/>
                <w:color w:val="FF00FF"/>
              </w:rPr>
              <w:t>sizeof</w:t>
            </w:r>
            <w:proofErr w:type="spellEnd"/>
            <w:r w:rsidRPr="00F12E24">
              <w:rPr>
                <w:b/>
                <w:bCs/>
                <w:i/>
                <w:iCs/>
                <w:color w:val="FF00FF"/>
              </w:rPr>
              <w:t xml:space="preserve"> (chunk header)</w:t>
            </w:r>
            <w:r>
              <w:rPr>
                <w:b/>
                <w:bCs/>
                <w:i/>
                <w:iCs/>
                <w:color w:val="FF00FF"/>
              </w:rPr>
              <w:t xml:space="preserve"> )</w:t>
            </w:r>
            <w:r w:rsidRPr="00F12E24">
              <w:rPr>
                <w:b/>
                <w:bCs/>
                <w:i/>
                <w:iCs/>
                <w:color w:val="FF00FF"/>
              </w:rPr>
              <w:t xml:space="preserve"> </w:t>
            </w:r>
          </w:p>
          <w:p w:rsidR="00FD012E" w:rsidRPr="00F12E24" w:rsidRDefault="00FD012E" w:rsidP="00F12E24">
            <w:pPr>
              <w:numPr>
                <w:ilvl w:val="0"/>
                <w:numId w:val="5"/>
              </w:numPr>
              <w:autoSpaceDE w:val="0"/>
              <w:autoSpaceDN w:val="0"/>
              <w:bidi w:val="0"/>
              <w:adjustRightInd w:val="0"/>
              <w:spacing w:after="0" w:line="240" w:lineRule="auto"/>
              <w:jc w:val="both"/>
              <w:rPr>
                <w:b/>
                <w:bCs/>
                <w:i/>
                <w:iCs/>
                <w:color w:val="FF00FF"/>
              </w:rPr>
            </w:pPr>
            <w:proofErr w:type="spellStart"/>
            <w:r w:rsidRPr="004E7469">
              <w:rPr>
                <w:i/>
                <w:iCs/>
              </w:rPr>
              <w:t>s.u</w:t>
            </w:r>
            <w:proofErr w:type="spellEnd"/>
            <w:r w:rsidRPr="004E7469">
              <w:rPr>
                <w:i/>
                <w:iCs/>
              </w:rPr>
              <w:t xml:space="preserve"> </w:t>
            </w:r>
            <w:r w:rsidRPr="00F567E3">
              <w:sym w:font="Wingdings" w:char="F0DF"/>
            </w:r>
            <w:r w:rsidRPr="004E7469">
              <w:rPr>
                <w:i/>
                <w:iCs/>
              </w:rPr>
              <w:t xml:space="preserve"> </w:t>
            </w:r>
            <w:proofErr w:type="spellStart"/>
            <w:r w:rsidRPr="004E7469">
              <w:rPr>
                <w:i/>
                <w:iCs/>
              </w:rPr>
              <w:t>s.u</w:t>
            </w:r>
            <w:proofErr w:type="spellEnd"/>
            <w:r w:rsidRPr="004E7469">
              <w:rPr>
                <w:i/>
                <w:iCs/>
              </w:rPr>
              <w:t xml:space="preserve"> + </w:t>
            </w:r>
            <w:proofErr w:type="spellStart"/>
            <w:r w:rsidRPr="004E7469">
              <w:rPr>
                <w:i/>
                <w:iCs/>
              </w:rPr>
              <w:t>sz</w:t>
            </w:r>
            <w:proofErr w:type="spellEnd"/>
            <w:r>
              <w:rPr>
                <w:i/>
                <w:iCs/>
              </w:rPr>
              <w:t xml:space="preserve"> (</w:t>
            </w:r>
            <w:r w:rsidRPr="00F12E24">
              <w:rPr>
                <w:b/>
                <w:bCs/>
                <w:i/>
                <w:iCs/>
                <w:color w:val="FF00FF"/>
              </w:rPr>
              <w:t xml:space="preserve">Actually one should account a size of </w:t>
            </w:r>
            <w:proofErr w:type="spellStart"/>
            <w:r w:rsidRPr="00F12E24">
              <w:rPr>
                <w:b/>
                <w:bCs/>
                <w:i/>
                <w:iCs/>
                <w:color w:val="FF00FF"/>
              </w:rPr>
              <w:t>sz</w:t>
            </w:r>
            <w:proofErr w:type="spellEnd"/>
            <w:r w:rsidRPr="00F12E24">
              <w:rPr>
                <w:b/>
                <w:bCs/>
                <w:i/>
                <w:iCs/>
                <w:color w:val="FF00FF"/>
              </w:rPr>
              <w:t xml:space="preserve"> + </w:t>
            </w:r>
            <w:proofErr w:type="spellStart"/>
            <w:r w:rsidRPr="00F12E24">
              <w:rPr>
                <w:b/>
                <w:bCs/>
                <w:i/>
                <w:iCs/>
                <w:color w:val="FF00FF"/>
              </w:rPr>
              <w:t>sizeof</w:t>
            </w:r>
            <w:proofErr w:type="spellEnd"/>
            <w:r w:rsidRPr="00F12E24">
              <w:rPr>
                <w:b/>
                <w:bCs/>
                <w:i/>
                <w:iCs/>
                <w:color w:val="FF00FF"/>
              </w:rPr>
              <w:t xml:space="preserve"> (chunk header) </w:t>
            </w:r>
            <w:r>
              <w:rPr>
                <w:b/>
                <w:bCs/>
                <w:i/>
                <w:iCs/>
                <w:color w:val="FF00FF"/>
              </w:rPr>
              <w:t>)</w:t>
            </w:r>
          </w:p>
          <w:p w:rsidR="00FD012E" w:rsidRPr="004E7469" w:rsidRDefault="00FD012E" w:rsidP="00F95155">
            <w:pPr>
              <w:numPr>
                <w:ilvl w:val="0"/>
                <w:numId w:val="5"/>
              </w:numPr>
              <w:autoSpaceDE w:val="0"/>
              <w:autoSpaceDN w:val="0"/>
              <w:bidi w:val="0"/>
              <w:adjustRightInd w:val="0"/>
              <w:spacing w:after="0" w:line="240" w:lineRule="auto"/>
              <w:jc w:val="both"/>
              <w:rPr>
                <w:b/>
                <w:bCs/>
                <w:i/>
                <w:iCs/>
              </w:rPr>
            </w:pPr>
            <w:r w:rsidRPr="004E7469">
              <w:rPr>
                <w:b/>
                <w:bCs/>
              </w:rPr>
              <w:t xml:space="preserve">Unlock heap </w:t>
            </w:r>
            <w:proofErr w:type="spellStart"/>
            <w:r w:rsidRPr="004E7469">
              <w:rPr>
                <w:b/>
                <w:bCs/>
                <w:i/>
                <w:iCs/>
              </w:rPr>
              <w:t>i</w:t>
            </w:r>
            <w:proofErr w:type="spellEnd"/>
            <w:r>
              <w:rPr>
                <w:b/>
                <w:bCs/>
                <w:i/>
                <w:iCs/>
              </w:rPr>
              <w:t xml:space="preserve"> (</w:t>
            </w:r>
            <w:r w:rsidRPr="00152C1A">
              <w:rPr>
                <w:b/>
                <w:bCs/>
                <w:i/>
                <w:iCs/>
                <w:color w:val="FF00FF"/>
              </w:rPr>
              <w:t xml:space="preserve">Note: actually you should lock appropriate size class in heap </w:t>
            </w:r>
            <w:proofErr w:type="spellStart"/>
            <w:r w:rsidRPr="00152C1A">
              <w:rPr>
                <w:b/>
                <w:bCs/>
                <w:i/>
                <w:iCs/>
                <w:color w:val="FF00FF"/>
              </w:rPr>
              <w:t>i</w:t>
            </w:r>
            <w:proofErr w:type="spellEnd"/>
            <w:r w:rsidRPr="00152C1A">
              <w:rPr>
                <w:b/>
                <w:bCs/>
                <w:i/>
                <w:iCs/>
                <w:color w:val="FF00FF"/>
              </w:rPr>
              <w:t>.</w:t>
            </w:r>
            <w:r>
              <w:rPr>
                <w:b/>
                <w:bCs/>
                <w:i/>
                <w:iCs/>
                <w:color w:val="FF00FF"/>
              </w:rPr>
              <w:t>)</w:t>
            </w:r>
          </w:p>
          <w:p w:rsidR="00FD012E" w:rsidRPr="00884EE6" w:rsidRDefault="00FD012E" w:rsidP="00B15153">
            <w:pPr>
              <w:numPr>
                <w:ilvl w:val="0"/>
                <w:numId w:val="5"/>
              </w:numPr>
              <w:autoSpaceDE w:val="0"/>
              <w:autoSpaceDN w:val="0"/>
              <w:bidi w:val="0"/>
              <w:adjustRightInd w:val="0"/>
              <w:spacing w:after="0" w:line="240" w:lineRule="auto"/>
              <w:jc w:val="both"/>
            </w:pPr>
            <w:r w:rsidRPr="004E7469">
              <w:t>Return a block from the superblock</w:t>
            </w:r>
          </w:p>
        </w:tc>
      </w:tr>
      <w:tr w:rsidR="00FD012E" w:rsidRPr="00B0264A" w:rsidTr="00CC46EB">
        <w:trPr>
          <w:trHeight w:val="70"/>
        </w:trPr>
        <w:tc>
          <w:tcPr>
            <w:tcW w:w="9214" w:type="dxa"/>
          </w:tcPr>
          <w:p w:rsidR="00FD012E" w:rsidRDefault="00FD012E" w:rsidP="00CC46EB">
            <w:pPr>
              <w:autoSpaceDE w:val="0"/>
              <w:autoSpaceDN w:val="0"/>
              <w:bidi w:val="0"/>
              <w:adjustRightInd w:val="0"/>
              <w:spacing w:after="0" w:line="240" w:lineRule="auto"/>
              <w:jc w:val="both"/>
            </w:pPr>
          </w:p>
          <w:p w:rsidR="00FD012E" w:rsidRDefault="00FD012E" w:rsidP="008A4E82">
            <w:pPr>
              <w:autoSpaceDE w:val="0"/>
              <w:autoSpaceDN w:val="0"/>
              <w:bidi w:val="0"/>
              <w:adjustRightInd w:val="0"/>
              <w:spacing w:after="0" w:line="240" w:lineRule="auto"/>
              <w:jc w:val="both"/>
            </w:pPr>
          </w:p>
          <w:p w:rsidR="00FD012E" w:rsidRDefault="00FD012E" w:rsidP="008A4E82">
            <w:pPr>
              <w:autoSpaceDE w:val="0"/>
              <w:autoSpaceDN w:val="0"/>
              <w:bidi w:val="0"/>
              <w:adjustRightInd w:val="0"/>
              <w:spacing w:after="0" w:line="240" w:lineRule="auto"/>
              <w:jc w:val="both"/>
            </w:pPr>
          </w:p>
          <w:p w:rsidR="00FD012E" w:rsidRPr="003C00F5" w:rsidRDefault="00FD012E" w:rsidP="003C00F5">
            <w:pPr>
              <w:autoSpaceDE w:val="0"/>
              <w:autoSpaceDN w:val="0"/>
              <w:bidi w:val="0"/>
              <w:adjustRightInd w:val="0"/>
              <w:spacing w:after="0" w:line="240" w:lineRule="auto"/>
              <w:jc w:val="both"/>
            </w:pPr>
            <w:r w:rsidRPr="003C00F5">
              <w:t>free(</w:t>
            </w:r>
            <w:proofErr w:type="spellStart"/>
            <w:r w:rsidRPr="003C00F5">
              <w:t>ptr</w:t>
            </w:r>
            <w:proofErr w:type="spellEnd"/>
            <w:r w:rsidRPr="003C00F5">
              <w:t>)</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the block is “large”</w:t>
            </w:r>
          </w:p>
          <w:p w:rsidR="00FD012E" w:rsidRPr="003C00F5" w:rsidRDefault="00FD012E" w:rsidP="003C00F5">
            <w:pPr>
              <w:numPr>
                <w:ilvl w:val="0"/>
                <w:numId w:val="6"/>
              </w:numPr>
              <w:autoSpaceDE w:val="0"/>
              <w:autoSpaceDN w:val="0"/>
              <w:bidi w:val="0"/>
              <w:adjustRightInd w:val="0"/>
              <w:spacing w:after="0" w:line="240" w:lineRule="auto"/>
              <w:jc w:val="both"/>
            </w:pPr>
            <w:r w:rsidRPr="003C00F5">
              <w:t xml:space="preserve">   Free superblock to OS and return</w:t>
            </w:r>
          </w:p>
          <w:p w:rsidR="00FD012E" w:rsidRPr="003C00F5" w:rsidRDefault="00FD012E" w:rsidP="003C00F5">
            <w:pPr>
              <w:numPr>
                <w:ilvl w:val="0"/>
                <w:numId w:val="6"/>
              </w:numPr>
              <w:autoSpaceDE w:val="0"/>
              <w:autoSpaceDN w:val="0"/>
              <w:bidi w:val="0"/>
              <w:adjustRightInd w:val="0"/>
              <w:spacing w:after="0" w:line="240" w:lineRule="auto"/>
              <w:jc w:val="both"/>
              <w:rPr>
                <w:b/>
                <w:bCs/>
                <w:i/>
                <w:iCs/>
              </w:rPr>
            </w:pPr>
            <w:r w:rsidRPr="003C00F5">
              <w:t xml:space="preserve">Find the superblock </w:t>
            </w:r>
            <w:r w:rsidRPr="003C00F5">
              <w:rPr>
                <w:i/>
                <w:iCs/>
              </w:rPr>
              <w:t>s</w:t>
            </w:r>
            <w:r w:rsidRPr="003C00F5">
              <w:t xml:space="preserve"> this blocks comes from</w:t>
            </w:r>
            <w:r>
              <w:t xml:space="preserve"> and </w:t>
            </w:r>
            <w:r>
              <w:rPr>
                <w:b/>
                <w:bCs/>
              </w:rPr>
              <w:t>l</w:t>
            </w:r>
            <w:r w:rsidRPr="003C00F5">
              <w:rPr>
                <w:b/>
                <w:bCs/>
              </w:rPr>
              <w:t>ock it</w:t>
            </w:r>
            <w:r>
              <w:rPr>
                <w:b/>
                <w:bCs/>
                <w:i/>
                <w:iCs/>
              </w:rPr>
              <w:t xml:space="preserve"> </w:t>
            </w:r>
          </w:p>
          <w:p w:rsidR="00FD012E" w:rsidRPr="003C00F5" w:rsidRDefault="00FD012E" w:rsidP="003C00F5">
            <w:pPr>
              <w:numPr>
                <w:ilvl w:val="0"/>
                <w:numId w:val="6"/>
              </w:numPr>
              <w:autoSpaceDE w:val="0"/>
              <w:autoSpaceDN w:val="0"/>
              <w:bidi w:val="0"/>
              <w:adjustRightInd w:val="0"/>
              <w:spacing w:after="0" w:line="240" w:lineRule="auto"/>
              <w:jc w:val="both"/>
              <w:rPr>
                <w:b/>
                <w:bCs/>
              </w:rPr>
            </w:pPr>
            <w:r w:rsidRPr="003C00F5">
              <w:rPr>
                <w:b/>
                <w:bCs/>
              </w:rPr>
              <w:t xml:space="preserve">Lock heap </w:t>
            </w:r>
            <w:proofErr w:type="spellStart"/>
            <w:r w:rsidRPr="003C00F5">
              <w:rPr>
                <w:b/>
                <w:bCs/>
                <w:i/>
                <w:iCs/>
              </w:rPr>
              <w:t>i</w:t>
            </w:r>
            <w:proofErr w:type="spellEnd"/>
            <w:r w:rsidRPr="003C00F5">
              <w:rPr>
                <w:b/>
                <w:bCs/>
              </w:rPr>
              <w:t>, the superblock’s owner</w:t>
            </w:r>
            <w:r>
              <w:rPr>
                <w:b/>
                <w:bCs/>
              </w:rPr>
              <w:t>; (</w:t>
            </w:r>
            <w:r w:rsidRPr="00152C1A">
              <w:rPr>
                <w:b/>
                <w:bCs/>
                <w:i/>
                <w:iCs/>
                <w:color w:val="FF00FF"/>
              </w:rPr>
              <w:t xml:space="preserve">Note: actually you should lock appropriate size class in heap </w:t>
            </w:r>
            <w:proofErr w:type="spellStart"/>
            <w:r w:rsidRPr="00152C1A">
              <w:rPr>
                <w:b/>
                <w:bCs/>
                <w:i/>
                <w:iCs/>
                <w:color w:val="FF00FF"/>
              </w:rPr>
              <w:t>i</w:t>
            </w:r>
            <w:proofErr w:type="spellEnd"/>
            <w:r>
              <w:rPr>
                <w:b/>
                <w:bCs/>
                <w:i/>
                <w:iCs/>
                <w:color w:val="FF00FF"/>
              </w:rPr>
              <w:t>)</w:t>
            </w:r>
          </w:p>
          <w:p w:rsidR="00FD012E" w:rsidRPr="003C00F5" w:rsidRDefault="00FD012E" w:rsidP="003C00F5">
            <w:pPr>
              <w:numPr>
                <w:ilvl w:val="0"/>
                <w:numId w:val="6"/>
              </w:numPr>
              <w:autoSpaceDE w:val="0"/>
              <w:autoSpaceDN w:val="0"/>
              <w:bidi w:val="0"/>
              <w:adjustRightInd w:val="0"/>
              <w:spacing w:after="0" w:line="240" w:lineRule="auto"/>
              <w:jc w:val="both"/>
            </w:pPr>
            <w:proofErr w:type="spellStart"/>
            <w:r w:rsidRPr="003C00F5">
              <w:t>Deallocate</w:t>
            </w:r>
            <w:proofErr w:type="spellEnd"/>
            <w:r w:rsidRPr="003C00F5">
              <w:t xml:space="preserve"> the block from the superblock</w:t>
            </w:r>
          </w:p>
          <w:p w:rsidR="00FD012E" w:rsidRPr="003C00F5" w:rsidRDefault="00FD012E" w:rsidP="006A03A0">
            <w:pPr>
              <w:numPr>
                <w:ilvl w:val="0"/>
                <w:numId w:val="6"/>
              </w:numPr>
              <w:autoSpaceDE w:val="0"/>
              <w:autoSpaceDN w:val="0"/>
              <w:bidi w:val="0"/>
              <w:adjustRightInd w:val="0"/>
              <w:spacing w:after="0" w:line="240" w:lineRule="auto"/>
              <w:jc w:val="both"/>
            </w:pPr>
            <w:r w:rsidRPr="003C00F5">
              <w:rPr>
                <w:i/>
                <w:iCs/>
              </w:rPr>
              <w:t xml:space="preserve"> </w:t>
            </w:r>
            <w:proofErr w:type="spellStart"/>
            <w:r w:rsidRPr="003C00F5">
              <w:rPr>
                <w:i/>
                <w:iCs/>
              </w:rPr>
              <w:t>ui</w:t>
            </w:r>
            <w:proofErr w:type="spellEnd"/>
            <w:r w:rsidRPr="003C00F5">
              <w:rPr>
                <w:i/>
                <w:iCs/>
              </w:rPr>
              <w:t xml:space="preserve"> </w:t>
            </w:r>
            <w:r w:rsidRPr="00F567E3">
              <w:sym w:font="Wingdings" w:char="F0DF"/>
            </w:r>
            <w:proofErr w:type="spellStart"/>
            <w:r w:rsidRPr="003C00F5">
              <w:rPr>
                <w:i/>
                <w:iCs/>
              </w:rPr>
              <w:t>ui</w:t>
            </w:r>
            <w:proofErr w:type="spellEnd"/>
            <w:r w:rsidRPr="003C00F5">
              <w:t xml:space="preserve"> – block size</w:t>
            </w:r>
            <w:r>
              <w:t xml:space="preserve"> </w:t>
            </w:r>
          </w:p>
          <w:p w:rsidR="00FD012E" w:rsidRPr="003C00F5" w:rsidRDefault="00FD012E" w:rsidP="003C00F5">
            <w:pPr>
              <w:numPr>
                <w:ilvl w:val="0"/>
                <w:numId w:val="6"/>
              </w:numPr>
              <w:autoSpaceDE w:val="0"/>
              <w:autoSpaceDN w:val="0"/>
              <w:bidi w:val="0"/>
              <w:adjustRightInd w:val="0"/>
              <w:spacing w:after="0" w:line="240" w:lineRule="auto"/>
              <w:jc w:val="both"/>
            </w:pPr>
            <w:r w:rsidRPr="003C00F5">
              <w:rPr>
                <w:i/>
                <w:iCs/>
              </w:rPr>
              <w:t xml:space="preserve"> </w:t>
            </w:r>
            <w:proofErr w:type="spellStart"/>
            <w:r w:rsidRPr="003C00F5">
              <w:rPr>
                <w:i/>
                <w:iCs/>
              </w:rPr>
              <w:t>s.u</w:t>
            </w:r>
            <w:proofErr w:type="spellEnd"/>
            <w:r w:rsidRPr="003C00F5">
              <w:t xml:space="preserve"> </w:t>
            </w:r>
            <w:r w:rsidRPr="00F567E3">
              <w:sym w:font="Wingdings" w:char="F0DF"/>
            </w:r>
            <w:r w:rsidRPr="003C00F5">
              <w:t xml:space="preserve"> </w:t>
            </w:r>
            <w:proofErr w:type="spellStart"/>
            <w:r w:rsidRPr="003C00F5">
              <w:rPr>
                <w:i/>
                <w:iCs/>
              </w:rPr>
              <w:t>s.u</w:t>
            </w:r>
            <w:proofErr w:type="spellEnd"/>
            <w:r w:rsidRPr="003C00F5">
              <w:t xml:space="preserve"> – block size</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w:t>
            </w:r>
            <w:proofErr w:type="spellStart"/>
            <w:r w:rsidRPr="003C00F5">
              <w:rPr>
                <w:i/>
                <w:iCs/>
              </w:rPr>
              <w:t>i</w:t>
            </w:r>
            <w:proofErr w:type="spellEnd"/>
            <w:r w:rsidRPr="003C00F5">
              <w:t xml:space="preserve"> = 0) </w:t>
            </w:r>
            <w:r w:rsidRPr="003C00F5">
              <w:rPr>
                <w:b/>
                <w:bCs/>
              </w:rPr>
              <w:t xml:space="preserve">unlock heap </w:t>
            </w:r>
            <w:proofErr w:type="spellStart"/>
            <w:r w:rsidRPr="003C00F5">
              <w:rPr>
                <w:b/>
                <w:bCs/>
                <w:i/>
                <w:iCs/>
              </w:rPr>
              <w:t>i</w:t>
            </w:r>
            <w:proofErr w:type="spellEnd"/>
            <w:r w:rsidRPr="003C00F5">
              <w:rPr>
                <w:b/>
                <w:bCs/>
              </w:rPr>
              <w:t xml:space="preserve">, superblock </w:t>
            </w:r>
            <w:r w:rsidRPr="003C00F5">
              <w:rPr>
                <w:b/>
                <w:bCs/>
                <w:i/>
                <w:iCs/>
              </w:rPr>
              <w:t>s</w:t>
            </w:r>
            <w:r w:rsidRPr="003C00F5">
              <w:t xml:space="preserve"> and return</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w:t>
            </w:r>
            <w:proofErr w:type="spellStart"/>
            <w:r w:rsidRPr="003C00F5">
              <w:rPr>
                <w:i/>
                <w:iCs/>
              </w:rPr>
              <w:t>ui</w:t>
            </w:r>
            <w:proofErr w:type="spellEnd"/>
            <w:r w:rsidRPr="003C00F5">
              <w:rPr>
                <w:i/>
                <w:iCs/>
              </w:rPr>
              <w:t xml:space="preserve"> &lt; </w:t>
            </w:r>
            <w:proofErr w:type="spellStart"/>
            <w:r w:rsidRPr="003C00F5">
              <w:rPr>
                <w:i/>
                <w:iCs/>
              </w:rPr>
              <w:t>ai</w:t>
            </w:r>
            <w:proofErr w:type="spellEnd"/>
            <w:r w:rsidRPr="003C00F5">
              <w:rPr>
                <w:i/>
                <w:iCs/>
              </w:rPr>
              <w:t xml:space="preserve"> – K*S</w:t>
            </w:r>
            <w:r w:rsidRPr="003C00F5">
              <w:t>) and (</w:t>
            </w:r>
            <w:proofErr w:type="spellStart"/>
            <w:r w:rsidRPr="003C00F5">
              <w:rPr>
                <w:i/>
                <w:iCs/>
              </w:rPr>
              <w:t>ui</w:t>
            </w:r>
            <w:proofErr w:type="spellEnd"/>
            <w:r>
              <w:rPr>
                <w:i/>
                <w:iCs/>
              </w:rPr>
              <w:t xml:space="preserve"> </w:t>
            </w:r>
            <w:r w:rsidRPr="003C00F5">
              <w:rPr>
                <w:i/>
                <w:iCs/>
              </w:rPr>
              <w:t>&lt;(1-f)*</w:t>
            </w:r>
            <w:proofErr w:type="spellStart"/>
            <w:r w:rsidRPr="003C00F5">
              <w:rPr>
                <w:i/>
                <w:iCs/>
              </w:rPr>
              <w:t>ai</w:t>
            </w:r>
            <w:proofErr w:type="spellEnd"/>
            <w:r>
              <w:t xml:space="preserve">) </w:t>
            </w:r>
          </w:p>
          <w:p w:rsidR="00FD012E" w:rsidRPr="003C00F5" w:rsidRDefault="00FD012E" w:rsidP="00EE3D3D">
            <w:pPr>
              <w:numPr>
                <w:ilvl w:val="0"/>
                <w:numId w:val="6"/>
              </w:numPr>
              <w:autoSpaceDE w:val="0"/>
              <w:autoSpaceDN w:val="0"/>
              <w:bidi w:val="0"/>
              <w:adjustRightInd w:val="0"/>
              <w:spacing w:after="0" w:line="240" w:lineRule="auto"/>
              <w:jc w:val="both"/>
            </w:pPr>
            <w:r w:rsidRPr="003C00F5">
              <w:t xml:space="preserve">    Transfer a mostly-empty superblock </w:t>
            </w:r>
            <w:r w:rsidRPr="003C00F5">
              <w:rPr>
                <w:i/>
                <w:iCs/>
              </w:rPr>
              <w:t>s1</w:t>
            </w:r>
            <w:r w:rsidRPr="003C00F5">
              <w:t xml:space="preserve"> to heap 0 (</w:t>
            </w:r>
            <w:r>
              <w:t xml:space="preserve">the </w:t>
            </w:r>
            <w:r w:rsidRPr="003C00F5">
              <w:t>global</w:t>
            </w:r>
            <w:r>
              <w:t xml:space="preserve"> heap</w:t>
            </w:r>
            <w:r w:rsidRPr="003C00F5">
              <w:t>)</w:t>
            </w:r>
            <w:r>
              <w:t xml:space="preserve"> </w:t>
            </w:r>
            <w:r>
              <w:rPr>
                <w:i/>
                <w:iCs/>
              </w:rPr>
              <w:t>(</w:t>
            </w:r>
            <w:r w:rsidRPr="003224F6">
              <w:rPr>
                <w:b/>
                <w:bCs/>
                <w:i/>
                <w:iCs/>
                <w:color w:val="FF00FF"/>
              </w:rPr>
              <w:t>at appropriate size class</w:t>
            </w:r>
            <w:r>
              <w:rPr>
                <w:i/>
                <w:iCs/>
              </w:rP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t xml:space="preserve">     u0 </w:t>
            </w:r>
            <w:r w:rsidRPr="00F567E3">
              <w:sym w:font="Wingdings" w:char="F0DF"/>
            </w:r>
            <w:r w:rsidRPr="003C00F5">
              <w:t xml:space="preserve">u0 + s1.u; </w:t>
            </w:r>
            <w:proofErr w:type="spellStart"/>
            <w:r w:rsidRPr="003C00F5">
              <w:t>ui</w:t>
            </w:r>
            <w:proofErr w:type="spellEnd"/>
            <w:r w:rsidRPr="003C00F5">
              <w:t xml:space="preserve"> </w:t>
            </w:r>
            <w:r w:rsidRPr="00F567E3">
              <w:sym w:font="Wingdings" w:char="F0DF"/>
            </w:r>
            <w:r w:rsidRPr="003C00F5">
              <w:t xml:space="preserve"> </w:t>
            </w:r>
            <w:proofErr w:type="spellStart"/>
            <w:r w:rsidRPr="003C00F5">
              <w:t>ui</w:t>
            </w:r>
            <w:proofErr w:type="spellEnd"/>
            <w:r w:rsidRPr="003C00F5">
              <w:t xml:space="preserve"> – s1.u</w:t>
            </w:r>
            <w:r>
              <w:t xml:space="preserve"> </w:t>
            </w:r>
            <w:r>
              <w:rPr>
                <w:i/>
                <w:iCs/>
              </w:rPr>
              <w:t>(</w:t>
            </w:r>
            <w:r w:rsidRPr="003224F6">
              <w:rPr>
                <w:b/>
                <w:bCs/>
                <w:i/>
                <w:iCs/>
                <w:color w:val="FF00FF"/>
              </w:rPr>
              <w:t>at appropriate size class</w:t>
            </w:r>
            <w:r>
              <w:rPr>
                <w:i/>
                <w:iCs/>
              </w:rPr>
              <w:t>)</w:t>
            </w:r>
          </w:p>
          <w:p w:rsidR="00FD012E" w:rsidRPr="003C00F5" w:rsidRDefault="00FD012E" w:rsidP="00F444D2">
            <w:pPr>
              <w:numPr>
                <w:ilvl w:val="0"/>
                <w:numId w:val="6"/>
              </w:numPr>
              <w:autoSpaceDE w:val="0"/>
              <w:autoSpaceDN w:val="0"/>
              <w:bidi w:val="0"/>
              <w:adjustRightInd w:val="0"/>
              <w:spacing w:after="0" w:line="240" w:lineRule="auto"/>
              <w:jc w:val="both"/>
            </w:pPr>
            <w:r w:rsidRPr="003C00F5">
              <w:t xml:space="preserve">     a0 </w:t>
            </w:r>
            <w:r w:rsidRPr="00F567E3">
              <w:sym w:font="Wingdings" w:char="F0DF"/>
            </w:r>
            <w:r w:rsidRPr="003C00F5">
              <w:t xml:space="preserve"> a0 + S; </w:t>
            </w:r>
            <w:proofErr w:type="spellStart"/>
            <w:r w:rsidRPr="003C00F5">
              <w:t>ai</w:t>
            </w:r>
            <w:proofErr w:type="spellEnd"/>
            <w:r w:rsidRPr="003C00F5">
              <w:t xml:space="preserve"> </w:t>
            </w:r>
            <w:r w:rsidRPr="00F567E3">
              <w:sym w:font="Wingdings" w:char="F0DF"/>
            </w:r>
            <w:r w:rsidRPr="003C00F5">
              <w:t xml:space="preserve"> </w:t>
            </w:r>
            <w:proofErr w:type="spellStart"/>
            <w:r w:rsidRPr="003C00F5">
              <w:t>ai</w:t>
            </w:r>
            <w:proofErr w:type="spellEnd"/>
            <w:r w:rsidRPr="003C00F5">
              <w:t xml:space="preserve"> – S</w:t>
            </w:r>
            <w:r>
              <w:t xml:space="preserve"> </w:t>
            </w:r>
            <w:r>
              <w:rPr>
                <w:i/>
                <w:iCs/>
              </w:rPr>
              <w:t>(</w:t>
            </w:r>
            <w:r w:rsidRPr="003224F6">
              <w:rPr>
                <w:b/>
                <w:bCs/>
                <w:i/>
                <w:iCs/>
                <w:color w:val="FF00FF"/>
              </w:rPr>
              <w:t>at appropriate size class</w:t>
            </w:r>
            <w:r>
              <w:rPr>
                <w:i/>
                <w:iCs/>
              </w:rP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rPr>
                <w:b/>
                <w:bCs/>
              </w:rPr>
              <w:t xml:space="preserve">Unlock heap </w:t>
            </w:r>
            <w:proofErr w:type="spellStart"/>
            <w:r w:rsidRPr="003C00F5">
              <w:rPr>
                <w:b/>
                <w:bCs/>
                <w:i/>
                <w:iCs/>
              </w:rPr>
              <w:t>i</w:t>
            </w:r>
            <w:proofErr w:type="spellEnd"/>
            <w:r w:rsidRPr="003C00F5">
              <w:rPr>
                <w:b/>
                <w:bCs/>
              </w:rPr>
              <w:t xml:space="preserve"> and superblock </w:t>
            </w:r>
            <w:r w:rsidRPr="003C00F5">
              <w:rPr>
                <w:b/>
                <w:bCs/>
                <w:i/>
                <w:iCs/>
              </w:rPr>
              <w:t>s</w:t>
            </w:r>
          </w:p>
          <w:p w:rsidR="00FD012E" w:rsidRPr="00B0264A" w:rsidRDefault="00FD012E" w:rsidP="00B430A7">
            <w:pPr>
              <w:autoSpaceDE w:val="0"/>
              <w:autoSpaceDN w:val="0"/>
              <w:bidi w:val="0"/>
              <w:adjustRightInd w:val="0"/>
              <w:spacing w:after="0" w:line="240" w:lineRule="auto"/>
              <w:jc w:val="both"/>
              <w:rPr>
                <w:rtl/>
              </w:rPr>
            </w:pPr>
          </w:p>
        </w:tc>
      </w:tr>
    </w:tbl>
    <w:p w:rsidR="00FD012E" w:rsidRPr="00B04D78" w:rsidRDefault="00FD012E" w:rsidP="000A442B">
      <w:pPr>
        <w:autoSpaceDE w:val="0"/>
        <w:autoSpaceDN w:val="0"/>
        <w:adjustRightInd w:val="0"/>
        <w:rPr>
          <w:rtl/>
        </w:rPr>
      </w:pPr>
    </w:p>
    <w:p w:rsidR="00FD012E" w:rsidRDefault="00FD012E" w:rsidP="000A442B">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 xml:space="preserve">Explanation of the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tl/>
        </w:rPr>
        <w:t xml:space="preserve"> </w:t>
      </w:r>
    </w:p>
    <w:p w:rsidR="00FD012E" w:rsidRDefault="00FD012E" w:rsidP="000A442B">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Hoard directly allocates “large” objects (size &gt; S/2) via the virtual memory system. When a thread on processor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calls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for small objects, Hoard locks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gets a block of a superblock with free space, if there is one on that heap (line 4). If there is not, Hoard checks the global heap (heap 0) for a superblock. If there is one, Hoard transfers it to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adding </w:t>
      </w:r>
      <w:r w:rsidRPr="00CE4D11">
        <w:rPr>
          <w:rFonts w:ascii="Times New Roman" w:hAnsi="Times New Roman" w:cs="Times New Roman"/>
          <w:b/>
          <w:bCs/>
          <w:sz w:val="24"/>
          <w:szCs w:val="24"/>
        </w:rPr>
        <w:t xml:space="preserve">the number of bytes in use in the superblock </w:t>
      </w:r>
      <w:proofErr w:type="spellStart"/>
      <w:r w:rsidRPr="00CE4D11">
        <w:rPr>
          <w:rFonts w:ascii="Times New Roman" w:hAnsi="Times New Roman" w:cs="Times New Roman"/>
          <w:b/>
          <w:bCs/>
          <w:sz w:val="24"/>
          <w:szCs w:val="24"/>
        </w:rPr>
        <w:t>s.u</w:t>
      </w:r>
      <w:proofErr w:type="spellEnd"/>
      <w:r w:rsidRPr="00CE4D11">
        <w:rPr>
          <w:rFonts w:ascii="Times New Roman" w:hAnsi="Times New Roman" w:cs="Times New Roman"/>
          <w:b/>
          <w:bCs/>
          <w:sz w:val="24"/>
          <w:szCs w:val="24"/>
        </w:rPr>
        <w:t xml:space="preserve"> </w:t>
      </w:r>
      <w:r>
        <w:rPr>
          <w:rFonts w:ascii="Times New Roman" w:hAnsi="Times New Roman" w:cs="Times New Roman"/>
          <w:sz w:val="24"/>
          <w:szCs w:val="24"/>
        </w:rPr>
        <w:t>to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the total number of bytes in the superblock S to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(lines 10–14). If there are no superblocks in either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or heap 0, Hoard allocates a new superblock and inserts it into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(line 8). Hoard then chooses a single block from a superblock with free space, marks it as allocated, and returns a pointer to that block.</w:t>
      </w:r>
    </w:p>
    <w:p w:rsidR="00FD012E" w:rsidRDefault="00FD012E" w:rsidP="000A442B">
      <w:pPr>
        <w:autoSpaceDE w:val="0"/>
        <w:autoSpaceDN w:val="0"/>
        <w:bidi w:val="0"/>
        <w:adjustRightInd w:val="0"/>
        <w:jc w:val="both"/>
        <w:rPr>
          <w:rFonts w:cs="Calibri"/>
        </w:rPr>
      </w:pPr>
      <w:r w:rsidRPr="00707C8E">
        <w:rPr>
          <w:rFonts w:cs="Calibri"/>
          <w:b/>
          <w:bCs/>
        </w:rPr>
        <w:t xml:space="preserve">Note: the definition of </w:t>
      </w:r>
      <w:proofErr w:type="spellStart"/>
      <w:r w:rsidRPr="00707C8E">
        <w:rPr>
          <w:rFonts w:cs="Calibri"/>
          <w:b/>
          <w:bCs/>
        </w:rPr>
        <w:t>s.u</w:t>
      </w:r>
      <w:proofErr w:type="spellEnd"/>
      <w:r w:rsidRPr="00707C8E">
        <w:rPr>
          <w:rFonts w:cs="Calibri"/>
          <w:b/>
          <w:bCs/>
        </w:rPr>
        <w:t xml:space="preserve"> is </w:t>
      </w:r>
      <w:r w:rsidRPr="00707C8E">
        <w:rPr>
          <w:rFonts w:ascii="Times New Roman" w:hAnsi="Times New Roman" w:cs="Times New Roman"/>
          <w:b/>
          <w:bCs/>
          <w:sz w:val="24"/>
          <w:szCs w:val="24"/>
        </w:rPr>
        <w:t>the nu</w:t>
      </w:r>
      <w:r w:rsidRPr="00CE4D11">
        <w:rPr>
          <w:rFonts w:ascii="Times New Roman" w:hAnsi="Times New Roman" w:cs="Times New Roman"/>
          <w:b/>
          <w:bCs/>
          <w:sz w:val="24"/>
          <w:szCs w:val="24"/>
        </w:rPr>
        <w:t>mber of bytes in use in the superblock s</w:t>
      </w:r>
      <w:r>
        <w:rPr>
          <w:rFonts w:cs="Calibri"/>
        </w:rPr>
        <w:t>.</w:t>
      </w:r>
    </w:p>
    <w:p w:rsidR="00FD012E" w:rsidRDefault="00FD012E" w:rsidP="000A442B">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 xml:space="preserve">Explanation of the free </w:t>
      </w:r>
    </w:p>
    <w:p w:rsidR="00FD012E" w:rsidRDefault="00FD012E" w:rsidP="000A442B">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Each superblock has an “owner” (the processor whose heap it’s in). When a processor frees a block, Hoard </w:t>
      </w:r>
      <w:proofErr w:type="spellStart"/>
      <w:r>
        <w:rPr>
          <w:rFonts w:ascii="Times New Roman" w:hAnsi="Times New Roman" w:cs="Times New Roman"/>
          <w:sz w:val="24"/>
          <w:szCs w:val="24"/>
        </w:rPr>
        <w:t>ﬁnds</w:t>
      </w:r>
      <w:proofErr w:type="spellEnd"/>
      <w:r>
        <w:rPr>
          <w:rFonts w:ascii="Times New Roman" w:hAnsi="Times New Roman" w:cs="Times New Roman"/>
          <w:sz w:val="24"/>
          <w:szCs w:val="24"/>
        </w:rPr>
        <w:t xml:space="preserve"> its superblock (through a pointer in the block’s header). (If this block is “large”, Hoard immediately frees the superblock to the operating system.) It </w:t>
      </w:r>
      <w:proofErr w:type="spellStart"/>
      <w:r>
        <w:rPr>
          <w:rFonts w:ascii="Times New Roman" w:hAnsi="Times New Roman" w:cs="Times New Roman"/>
          <w:sz w:val="24"/>
          <w:szCs w:val="24"/>
        </w:rPr>
        <w:t>ﬁrst</w:t>
      </w:r>
      <w:proofErr w:type="spellEnd"/>
      <w:r>
        <w:rPr>
          <w:rFonts w:ascii="Times New Roman" w:hAnsi="Times New Roman" w:cs="Times New Roman"/>
          <w:sz w:val="24"/>
          <w:szCs w:val="24"/>
        </w:rPr>
        <w:t xml:space="preserve"> locks the superblock and then locks the owner’s heap. Hoard then returns the block to the superblock and decrements u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If the heap is too empty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K </w:t>
      </w:r>
      <w:r>
        <w:rPr>
          <w:rFonts w:ascii="Cambria Math" w:hAnsi="Cambria Math" w:cs="Cambria Math"/>
          <w:sz w:val="24"/>
          <w:szCs w:val="24"/>
        </w:rPr>
        <w:t>∗</w:t>
      </w:r>
      <w:r>
        <w:rPr>
          <w:rFonts w:ascii="Times New Roman" w:hAnsi="Times New Roman" w:cs="Times New Roman"/>
          <w:sz w:val="24"/>
          <w:szCs w:val="24"/>
        </w:rPr>
        <w:t xml:space="preserve"> S and 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&lt; (1 − 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Hoard transfers a superblock that is at least f empty to the global heap (lines 10-12). Finally, Hoard unlocks heap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the superblock.</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2" w:name="Task3"/>
      <w:r>
        <w:rPr>
          <w:rFonts w:ascii="Times New Roman" w:hAnsi="Times New Roman" w:cs="Times New Roman"/>
          <w:b/>
          <w:bCs/>
          <w:sz w:val="24"/>
          <w:szCs w:val="24"/>
        </w:rPr>
        <w:t>Task 3</w:t>
      </w:r>
      <w:bookmarkEnd w:id="2"/>
      <w:r>
        <w:rPr>
          <w:rFonts w:ascii="Times New Roman" w:hAnsi="Times New Roman" w:cs="Times New Roman"/>
          <w:b/>
          <w:bCs/>
          <w:sz w:val="24"/>
          <w:szCs w:val="24"/>
        </w:rPr>
        <w:t xml:space="preserve"> – Run the school solution and compare with regular </w:t>
      </w:r>
      <w:proofErr w:type="spellStart"/>
      <w:r>
        <w:rPr>
          <w:rFonts w:ascii="Times New Roman" w:hAnsi="Times New Roman" w:cs="Times New Roman"/>
          <w:b/>
          <w:bCs/>
          <w:sz w:val="24"/>
          <w:szCs w:val="24"/>
        </w:rPr>
        <w:t>malloc</w:t>
      </w:r>
      <w:proofErr w:type="spellEnd"/>
    </w:p>
    <w:p w:rsidR="00FD012E" w:rsidRDefault="00FD012E" w:rsidP="000A442B">
      <w:pPr>
        <w:autoSpaceDE w:val="0"/>
        <w:autoSpaceDN w:val="0"/>
        <w:bidi w:val="0"/>
        <w:adjustRightInd w:val="0"/>
        <w:spacing w:after="120" w:line="240" w:lineRule="auto"/>
        <w:jc w:val="center"/>
        <w:rPr>
          <w:rFonts w:cs="Calibri"/>
        </w:rPr>
      </w:pPr>
    </w:p>
    <w:p w:rsidR="00FD012E" w:rsidRDefault="00FD012E" w:rsidP="00FE1E6F">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provided a </w:t>
      </w:r>
      <w:proofErr w:type="spellStart"/>
      <w:r>
        <w:rPr>
          <w:rFonts w:ascii="Times New Roman" w:hAnsi="Times New Roman" w:cs="Times New Roman"/>
          <w:i/>
          <w:iCs/>
          <w:sz w:val="24"/>
          <w:szCs w:val="24"/>
        </w:rPr>
        <w:t>libmtmm</w:t>
      </w:r>
      <w:r w:rsidR="00125CF8">
        <w:rPr>
          <w:rFonts w:ascii="Times New Roman" w:hAnsi="Times New Roman" w:cs="Times New Roman"/>
          <w:i/>
          <w:iCs/>
          <w:sz w:val="24"/>
          <w:szCs w:val="24"/>
        </w:rPr>
        <w:t>SSol</w:t>
      </w:r>
      <w:r>
        <w:rPr>
          <w:rFonts w:ascii="Times New Roman" w:hAnsi="Times New Roman" w:cs="Times New Roman"/>
          <w:i/>
          <w:iCs/>
          <w:sz w:val="24"/>
          <w:szCs w:val="24"/>
        </w:rPr>
        <w:t>.a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shared library that re-implements the regular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free and </w:t>
      </w:r>
      <w:proofErr w:type="spellStart"/>
      <w:r>
        <w:rPr>
          <w:rFonts w:ascii="Times New Roman" w:hAnsi="Times New Roman" w:cs="Times New Roman"/>
          <w:sz w:val="24"/>
          <w:szCs w:val="24"/>
        </w:rPr>
        <w:t>realloc</w:t>
      </w:r>
      <w:proofErr w:type="spellEnd"/>
      <w:r>
        <w:rPr>
          <w:rFonts w:ascii="Times New Roman" w:hAnsi="Times New Roman" w:cs="Times New Roman"/>
          <w:sz w:val="24"/>
          <w:szCs w:val="24"/>
        </w:rPr>
        <w:t xml:space="preserve"> supplied by </w:t>
      </w:r>
      <w:proofErr w:type="spellStart"/>
      <w:r>
        <w:rPr>
          <w:rFonts w:ascii="Times New Roman" w:hAnsi="Times New Roman" w:cs="Times New Roman"/>
          <w:sz w:val="24"/>
          <w:szCs w:val="24"/>
        </w:rPr>
        <w:t>glibc</w:t>
      </w:r>
      <w:proofErr w:type="spellEnd"/>
      <w:r>
        <w:rPr>
          <w:rFonts w:ascii="Times New Roman" w:hAnsi="Times New Roman" w:cs="Times New Roman"/>
          <w:sz w:val="24"/>
          <w:szCs w:val="24"/>
        </w:rPr>
        <w:t xml:space="preserve"> and defined</w:t>
      </w:r>
      <w:r w:rsidR="00D20B94">
        <w:rPr>
          <w:rFonts w:ascii="Times New Roman" w:hAnsi="Times New Roman" w:cs="Times New Roman"/>
          <w:sz w:val="24"/>
          <w:szCs w:val="24"/>
        </w:rPr>
        <w:t xml:space="preserve"> in </w:t>
      </w:r>
      <w:proofErr w:type="spellStart"/>
      <w:r w:rsidR="00D20B94">
        <w:rPr>
          <w:rFonts w:ascii="Times New Roman" w:hAnsi="Times New Roman" w:cs="Times New Roman"/>
          <w:sz w:val="24"/>
          <w:szCs w:val="24"/>
        </w:rPr>
        <w:t>stdlib.h</w:t>
      </w:r>
      <w:proofErr w:type="spellEnd"/>
      <w:r w:rsidR="00D20B94">
        <w:rPr>
          <w:rFonts w:ascii="Times New Roman" w:hAnsi="Times New Roman" w:cs="Times New Roman"/>
          <w:sz w:val="24"/>
          <w:szCs w:val="24"/>
        </w:rPr>
        <w:t>. We also have provi</w:t>
      </w:r>
      <w:r>
        <w:rPr>
          <w:rFonts w:ascii="Times New Roman" w:hAnsi="Times New Roman" w:cs="Times New Roman"/>
          <w:sz w:val="24"/>
          <w:szCs w:val="24"/>
        </w:rPr>
        <w:t>d</w:t>
      </w:r>
      <w:r w:rsidR="00D20B94">
        <w:rPr>
          <w:rFonts w:ascii="Times New Roman" w:hAnsi="Times New Roman" w:cs="Times New Roman"/>
          <w:sz w:val="24"/>
          <w:szCs w:val="24"/>
        </w:rPr>
        <w:t>ed</w:t>
      </w:r>
      <w:r>
        <w:rPr>
          <w:rFonts w:ascii="Times New Roman" w:hAnsi="Times New Roman" w:cs="Times New Roman"/>
          <w:sz w:val="24"/>
          <w:szCs w:val="24"/>
        </w:rPr>
        <w:t xml:space="preserve"> a driver called </w:t>
      </w:r>
      <w:proofErr w:type="spellStart"/>
      <w:r>
        <w:rPr>
          <w:rFonts w:ascii="Times New Roman" w:hAnsi="Times New Roman" w:cs="Times New Roman"/>
          <w:i/>
          <w:iCs/>
          <w:sz w:val="24"/>
          <w:szCs w:val="24"/>
        </w:rPr>
        <w:t>linux-scalability.c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that creates multiple threads each allocating/freeing memory chunks.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we have supplied compiles to </w:t>
      </w:r>
      <w:proofErr w:type="spellStart"/>
      <w:r>
        <w:rPr>
          <w:rFonts w:ascii="Times New Roman" w:hAnsi="Times New Roman" w:cs="Times New Roman"/>
          <w:i/>
          <w:iCs/>
          <w:sz w:val="24"/>
          <w:szCs w:val="24"/>
        </w:rPr>
        <w:t>linux</w:t>
      </w:r>
      <w:proofErr w:type="spellEnd"/>
      <w:r>
        <w:rPr>
          <w:rFonts w:ascii="Times New Roman" w:hAnsi="Times New Roman" w:cs="Times New Roman"/>
          <w:i/>
          <w:iCs/>
          <w:sz w:val="24"/>
          <w:szCs w:val="24"/>
        </w:rPr>
        <w:t xml:space="preserve">-scalability </w:t>
      </w:r>
      <w:r>
        <w:rPr>
          <w:rFonts w:ascii="Times New Roman" w:hAnsi="Times New Roman" w:cs="Times New Roman"/>
          <w:sz w:val="24"/>
          <w:szCs w:val="24"/>
        </w:rPr>
        <w:t xml:space="preserve">executable file. </w:t>
      </w:r>
    </w:p>
    <w:p w:rsidR="00296C9D" w:rsidRDefault="00296C9D" w:rsidP="00296C9D">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You can choose one of the following options:</w:t>
      </w:r>
    </w:p>
    <w:p w:rsidR="00FD012E" w:rsidRDefault="00FD012E" w:rsidP="00C52A75">
      <w:pPr>
        <w:numPr>
          <w:ilvl w:val="0"/>
          <w:numId w:val="2"/>
        </w:numPr>
        <w:autoSpaceDE w:val="0"/>
        <w:autoSpaceDN w:val="0"/>
        <w:bidi w:val="0"/>
        <w:adjustRightInd w:val="0"/>
        <w:spacing w:after="120" w:line="240" w:lineRule="auto"/>
        <w:jc w:val="both"/>
        <w:rPr>
          <w:rFonts w:ascii="Times New Roman" w:hAnsi="Times New Roman" w:cs="Times New Roman"/>
          <w:sz w:val="24"/>
          <w:szCs w:val="24"/>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00C52A75" w:rsidRPr="00C52A75">
        <w:rPr>
          <w:rFonts w:ascii="Times New Roman" w:hAnsi="Times New Roman" w:cs="Times New Roman"/>
          <w:i/>
          <w:iCs/>
          <w:sz w:val="24"/>
          <w:szCs w:val="24"/>
        </w:rPr>
        <w:t>MYFLAGS =  -g -O0 -Wall -</w:t>
      </w:r>
      <w:proofErr w:type="spellStart"/>
      <w:r w:rsidR="00C52A75" w:rsidRPr="00C52A75">
        <w:rPr>
          <w:rFonts w:ascii="Times New Roman" w:hAnsi="Times New Roman" w:cs="Times New Roman"/>
          <w:i/>
          <w:iCs/>
          <w:sz w:val="24"/>
          <w:szCs w:val="24"/>
        </w:rPr>
        <w:t>fno-builtin-malloc</w:t>
      </w:r>
      <w:proofErr w:type="spellEnd"/>
      <w:r w:rsidR="00C52A75" w:rsidRPr="00C52A75">
        <w:rPr>
          <w:rFonts w:ascii="Times New Roman" w:hAnsi="Times New Roman" w:cs="Times New Roman"/>
          <w:i/>
          <w:iCs/>
          <w:sz w:val="24"/>
          <w:szCs w:val="24"/>
        </w:rPr>
        <w:t xml:space="preserve"> -</w:t>
      </w:r>
      <w:proofErr w:type="spellStart"/>
      <w:r w:rsidR="00C52A75" w:rsidRPr="00C52A75">
        <w:rPr>
          <w:rFonts w:ascii="Times New Roman" w:hAnsi="Times New Roman" w:cs="Times New Roman"/>
          <w:i/>
          <w:iCs/>
          <w:sz w:val="24"/>
          <w:szCs w:val="24"/>
        </w:rPr>
        <w:t>fno-builtin-calloc</w:t>
      </w:r>
      <w:proofErr w:type="spellEnd"/>
      <w:r w:rsidR="00C52A75" w:rsidRPr="00C52A75">
        <w:rPr>
          <w:rFonts w:ascii="Times New Roman" w:hAnsi="Times New Roman" w:cs="Times New Roman"/>
          <w:i/>
          <w:iCs/>
          <w:sz w:val="24"/>
          <w:szCs w:val="24"/>
        </w:rPr>
        <w:t xml:space="preserve"> -</w:t>
      </w:r>
      <w:proofErr w:type="spellStart"/>
      <w:r w:rsidR="00C52A75" w:rsidRPr="00C52A75">
        <w:rPr>
          <w:rFonts w:ascii="Times New Roman" w:hAnsi="Times New Roman" w:cs="Times New Roman"/>
          <w:i/>
          <w:iCs/>
          <w:sz w:val="24"/>
          <w:szCs w:val="24"/>
        </w:rPr>
        <w:t>fno-builtin-realloc</w:t>
      </w:r>
      <w:proofErr w:type="spellEnd"/>
      <w:r w:rsidR="00C52A75" w:rsidRPr="00C52A75">
        <w:rPr>
          <w:rFonts w:ascii="Times New Roman" w:hAnsi="Times New Roman" w:cs="Times New Roman"/>
          <w:i/>
          <w:iCs/>
          <w:sz w:val="24"/>
          <w:szCs w:val="24"/>
        </w:rPr>
        <w:t xml:space="preserve"> -</w:t>
      </w:r>
      <w:proofErr w:type="spellStart"/>
      <w:r w:rsidR="00C52A75" w:rsidRPr="00C52A75">
        <w:rPr>
          <w:rFonts w:ascii="Times New Roman" w:hAnsi="Times New Roman" w:cs="Times New Roman"/>
          <w:i/>
          <w:iCs/>
          <w:sz w:val="24"/>
          <w:szCs w:val="24"/>
        </w:rPr>
        <w:t>fno</w:t>
      </w:r>
      <w:proofErr w:type="spellEnd"/>
      <w:r w:rsidR="00C52A75" w:rsidRPr="00C52A75">
        <w:rPr>
          <w:rFonts w:ascii="Times New Roman" w:hAnsi="Times New Roman" w:cs="Times New Roman"/>
          <w:i/>
          <w:iCs/>
          <w:sz w:val="24"/>
          <w:szCs w:val="24"/>
        </w:rPr>
        <w:t>-</w:t>
      </w:r>
      <w:proofErr w:type="spellStart"/>
      <w:r w:rsidR="00C52A75" w:rsidRPr="00C52A75">
        <w:rPr>
          <w:rFonts w:ascii="Times New Roman" w:hAnsi="Times New Roman" w:cs="Times New Roman"/>
          <w:i/>
          <w:iCs/>
          <w:sz w:val="24"/>
          <w:szCs w:val="24"/>
        </w:rPr>
        <w:t>builtin</w:t>
      </w:r>
      <w:proofErr w:type="spellEnd"/>
      <w:r w:rsidR="00C52A75" w:rsidRPr="00C52A75">
        <w:rPr>
          <w:rFonts w:ascii="Times New Roman" w:hAnsi="Times New Roman" w:cs="Times New Roman"/>
          <w:i/>
          <w:iCs/>
          <w:sz w:val="24"/>
          <w:szCs w:val="24"/>
        </w:rPr>
        <w:t>-free</w:t>
      </w:r>
      <w:r w:rsidR="00C52A75">
        <w:rPr>
          <w:rFonts w:ascii="Times New Roman" w:hAnsi="Times New Roman" w:cs="Times New Roman"/>
          <w:i/>
          <w:iCs/>
          <w:sz w:val="24"/>
          <w:szCs w:val="24"/>
        </w:rPr>
        <w:t xml:space="preserve"> </w:t>
      </w:r>
      <w:r>
        <w:rPr>
          <w:rFonts w:ascii="Times New Roman" w:hAnsi="Times New Roman" w:cs="Times New Roman"/>
          <w:sz w:val="24"/>
          <w:szCs w:val="24"/>
        </w:rPr>
        <w:t xml:space="preserve">in our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proofErr w:type="spellStart"/>
      <w:r>
        <w:rPr>
          <w:rFonts w:ascii="Times New Roman" w:hAnsi="Times New Roman" w:cs="Times New Roman"/>
          <w:i/>
          <w:iCs/>
          <w:sz w:val="24"/>
          <w:szCs w:val="24"/>
        </w:rPr>
        <w:t>linux</w:t>
      </w:r>
      <w:proofErr w:type="spellEnd"/>
      <w:r>
        <w:rPr>
          <w:rFonts w:ascii="Times New Roman" w:hAnsi="Times New Roman" w:cs="Times New Roman"/>
          <w:i/>
          <w:iCs/>
          <w:sz w:val="24"/>
          <w:szCs w:val="24"/>
        </w:rPr>
        <w:t xml:space="preserve">-scalability </w:t>
      </w:r>
      <w:r w:rsidRPr="00BB25ED">
        <w:rPr>
          <w:rFonts w:ascii="Times New Roman" w:hAnsi="Times New Roman" w:cs="Times New Roman"/>
          <w:sz w:val="24"/>
          <w:szCs w:val="24"/>
        </w:rPr>
        <w:t xml:space="preserve">with hoard memory allocator </w:t>
      </w:r>
      <w:r>
        <w:rPr>
          <w:rFonts w:ascii="Times New Roman" w:hAnsi="Times New Roman" w:cs="Times New Roman"/>
          <w:sz w:val="24"/>
          <w:szCs w:val="24"/>
        </w:rPr>
        <w:t>(and comment</w:t>
      </w:r>
      <w:r w:rsidR="00C52A75">
        <w:rPr>
          <w:rFonts w:ascii="Times New Roman" w:hAnsi="Times New Roman" w:cs="Times New Roman"/>
          <w:sz w:val="24"/>
          <w:szCs w:val="24"/>
        </w:rPr>
        <w:t xml:space="preserve"> the line</w:t>
      </w:r>
      <w:r w:rsidR="00C52A75" w:rsidRPr="00C52A75">
        <w:rPr>
          <w:rFonts w:ascii="Times New Roman" w:hAnsi="Times New Roman" w:cs="Times New Roman"/>
          <w:i/>
          <w:iCs/>
          <w:sz w:val="24"/>
          <w:szCs w:val="24"/>
        </w:rPr>
        <w:t xml:space="preserve"> MYFLAGS =  -g -O0 -Wall</w:t>
      </w:r>
      <w:r w:rsidRPr="00BB25ED">
        <w:rPr>
          <w:rFonts w:ascii="Times New Roman" w:hAnsi="Times New Roman" w:cs="Times New Roman"/>
          <w:sz w:val="24"/>
          <w:szCs w:val="24"/>
        </w:rPr>
        <w:t>)</w:t>
      </w:r>
    </w:p>
    <w:p w:rsidR="00FD012E" w:rsidRPr="00BB25ED" w:rsidRDefault="00FD012E" w:rsidP="00C52A75">
      <w:pPr>
        <w:numPr>
          <w:ilvl w:val="0"/>
          <w:numId w:val="2"/>
        </w:numPr>
        <w:autoSpaceDE w:val="0"/>
        <w:autoSpaceDN w:val="0"/>
        <w:bidi w:val="0"/>
        <w:adjustRightInd w:val="0"/>
        <w:spacing w:after="120" w:line="240" w:lineRule="auto"/>
        <w:jc w:val="both"/>
        <w:rPr>
          <w:rFonts w:ascii="Times New Roman" w:hAnsi="Times New Roman" w:cs="Times New Roman"/>
          <w:sz w:val="24"/>
          <w:szCs w:val="24"/>
          <w:rtl/>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00C52A75" w:rsidRPr="00C52A75">
        <w:rPr>
          <w:rFonts w:ascii="Times New Roman" w:hAnsi="Times New Roman" w:cs="Times New Roman"/>
          <w:i/>
          <w:iCs/>
          <w:sz w:val="24"/>
          <w:szCs w:val="24"/>
        </w:rPr>
        <w:t xml:space="preserve">#MYFLAGS = -g -O0 </w:t>
      </w:r>
      <w:r w:rsidR="00C52A75">
        <w:rPr>
          <w:rFonts w:ascii="Times New Roman" w:hAnsi="Times New Roman" w:cs="Times New Roman"/>
          <w:i/>
          <w:iCs/>
          <w:sz w:val="24"/>
          <w:szCs w:val="24"/>
        </w:rPr>
        <w:t>–</w:t>
      </w:r>
      <w:r w:rsidR="00C52A75" w:rsidRPr="00C52A75">
        <w:rPr>
          <w:rFonts w:ascii="Times New Roman" w:hAnsi="Times New Roman" w:cs="Times New Roman"/>
          <w:i/>
          <w:iCs/>
          <w:sz w:val="24"/>
          <w:szCs w:val="24"/>
        </w:rPr>
        <w:t>Wall</w:t>
      </w:r>
      <w:r w:rsidR="00C52A75">
        <w:rPr>
          <w:rFonts w:ascii="Times New Roman" w:hAnsi="Times New Roman" w:cs="Times New Roman"/>
          <w:i/>
          <w:iCs/>
          <w:sz w:val="24"/>
          <w:szCs w:val="24"/>
        </w:rPr>
        <w:t xml:space="preserve"> </w:t>
      </w:r>
      <w:r>
        <w:rPr>
          <w:rFonts w:ascii="Times New Roman" w:hAnsi="Times New Roman" w:cs="Times New Roman"/>
          <w:sz w:val="24"/>
          <w:szCs w:val="24"/>
        </w:rPr>
        <w:t xml:space="preserve">in our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proofErr w:type="spellStart"/>
      <w:r>
        <w:rPr>
          <w:rFonts w:ascii="Times New Roman" w:hAnsi="Times New Roman" w:cs="Times New Roman"/>
          <w:i/>
          <w:iCs/>
          <w:sz w:val="24"/>
          <w:szCs w:val="24"/>
        </w:rPr>
        <w:t>linux</w:t>
      </w:r>
      <w:proofErr w:type="spellEnd"/>
      <w:r>
        <w:rPr>
          <w:rFonts w:ascii="Times New Roman" w:hAnsi="Times New Roman" w:cs="Times New Roman"/>
          <w:i/>
          <w:iCs/>
          <w:sz w:val="24"/>
          <w:szCs w:val="24"/>
        </w:rPr>
        <w:t xml:space="preserve">-scalability </w:t>
      </w:r>
      <w:r w:rsidRPr="00BB25ED">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BB25ED">
        <w:rPr>
          <w:rFonts w:ascii="Times New Roman" w:hAnsi="Times New Roman" w:cs="Times New Roman"/>
          <w:sz w:val="24"/>
          <w:szCs w:val="24"/>
        </w:rPr>
        <w:t xml:space="preserve">standard memory allocator </w:t>
      </w:r>
      <w:r>
        <w:rPr>
          <w:rFonts w:ascii="Times New Roman" w:hAnsi="Times New Roman" w:cs="Times New Roman"/>
          <w:sz w:val="24"/>
          <w:szCs w:val="24"/>
        </w:rPr>
        <w:t>(and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sidRPr="001950A7">
        <w:rPr>
          <w:rFonts w:ascii="Times New Roman" w:hAnsi="Times New Roman" w:cs="Times New Roman"/>
          <w:i/>
          <w:iCs/>
          <w:sz w:val="24"/>
          <w:szCs w:val="24"/>
        </w:rPr>
        <w:t>Makefile</w:t>
      </w:r>
      <w:proofErr w:type="spellEnd"/>
      <w:r>
        <w:rPr>
          <w:rFonts w:ascii="Times New Roman" w:hAnsi="Times New Roman" w:cs="Times New Roman"/>
          <w:sz w:val="24"/>
          <w:szCs w:val="24"/>
        </w:rPr>
        <w:t xml:space="preserve"> modification run </w:t>
      </w:r>
      <w:r w:rsidRPr="001950A7">
        <w:rPr>
          <w:rFonts w:ascii="Times New Roman" w:hAnsi="Times New Roman" w:cs="Times New Roman"/>
          <w:i/>
          <w:iCs/>
          <w:sz w:val="24"/>
          <w:szCs w:val="24"/>
        </w:rPr>
        <w:t>"make clean; make"</w:t>
      </w:r>
      <w:r>
        <w:rPr>
          <w:rFonts w:ascii="Times New Roman" w:hAnsi="Times New Roman" w:cs="Times New Roman"/>
          <w:sz w:val="24"/>
          <w:szCs w:val="24"/>
        </w:rPr>
        <w:t xml:space="preserve"> and launch the driver. E.g. by </w:t>
      </w:r>
    </w:p>
    <w:p w:rsidR="00FD012E" w:rsidRPr="00B96375"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-scalability 512 10000 10</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paramaters</w:t>
      </w:r>
      <w:proofErr w:type="spellEnd"/>
      <w:r>
        <w:rPr>
          <w:rFonts w:ascii="Times New Roman" w:hAnsi="Times New Roman" w:cs="Times New Roman"/>
          <w:sz w:val="24"/>
          <w:szCs w:val="24"/>
        </w:rPr>
        <w:t xml:space="preserve"> of the driver deserve a short explanation. 512 is the size of chunks allocated via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10000 is the number of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calls and 10 is the number of threads each one performing 10000 </w:t>
      </w:r>
      <w:proofErr w:type="spellStart"/>
      <w:r>
        <w:rPr>
          <w:rFonts w:ascii="Times New Roman" w:hAnsi="Times New Roman" w:cs="Times New Roman"/>
          <w:sz w:val="24"/>
          <w:szCs w:val="24"/>
        </w:rPr>
        <w:t>mallocs</w:t>
      </w:r>
      <w:proofErr w:type="spellEnd"/>
      <w:r>
        <w:rPr>
          <w:rFonts w:ascii="Times New Roman" w:hAnsi="Times New Roman" w:cs="Times New Roman"/>
          <w:sz w:val="24"/>
          <w:szCs w:val="24"/>
        </w:rPr>
        <w:t xml:space="preserve"> of 512 byte.</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2B4504">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Recompile the </w:t>
      </w:r>
      <w:proofErr w:type="spellStart"/>
      <w:r>
        <w:rPr>
          <w:rFonts w:ascii="Times New Roman" w:hAnsi="Times New Roman" w:cs="Times New Roman"/>
          <w:i/>
          <w:iCs/>
          <w:sz w:val="24"/>
          <w:szCs w:val="24"/>
        </w:rPr>
        <w:t>linux</w:t>
      </w:r>
      <w:proofErr w:type="spellEnd"/>
      <w:r>
        <w:rPr>
          <w:rFonts w:ascii="Times New Roman" w:hAnsi="Times New Roman" w:cs="Times New Roman"/>
          <w:i/>
          <w:iCs/>
          <w:sz w:val="24"/>
          <w:szCs w:val="24"/>
        </w:rPr>
        <w:t>-scalability</w:t>
      </w:r>
      <w:r>
        <w:rPr>
          <w:rFonts w:ascii="Times New Roman" w:hAnsi="Times New Roman" w:cs="Times New Roman"/>
          <w:sz w:val="24"/>
          <w:szCs w:val="24"/>
        </w:rPr>
        <w:t xml:space="preserve"> with different </w:t>
      </w:r>
      <w:r w:rsidR="00AB6474">
        <w:rPr>
          <w:rFonts w:ascii="Times New Roman" w:hAnsi="Times New Roman" w:cs="Times New Roman"/>
          <w:sz w:val="24"/>
          <w:szCs w:val="24"/>
        </w:rPr>
        <w:t>memory allocation library</w:t>
      </w:r>
      <w:r>
        <w:rPr>
          <w:rFonts w:ascii="Times New Roman" w:hAnsi="Times New Roman" w:cs="Times New Roman"/>
          <w:sz w:val="24"/>
          <w:szCs w:val="24"/>
        </w:rPr>
        <w:t xml:space="preserve"> and compare results. The following table demonstrates the comparison of results obtained with the </w:t>
      </w:r>
      <w:r w:rsidRPr="00BB25ED">
        <w:rPr>
          <w:rFonts w:ascii="Times New Roman" w:hAnsi="Times New Roman" w:cs="Times New Roman"/>
          <w:sz w:val="24"/>
          <w:szCs w:val="24"/>
        </w:rPr>
        <w:t>hoard memory allocator</w:t>
      </w:r>
      <w:r>
        <w:rPr>
          <w:rFonts w:ascii="Times New Roman" w:hAnsi="Times New Roman" w:cs="Times New Roman"/>
          <w:sz w:val="24"/>
          <w:szCs w:val="24"/>
        </w:rPr>
        <w:t xml:space="preserve"> and the </w:t>
      </w:r>
      <w:r w:rsidRPr="00BB25ED">
        <w:rPr>
          <w:rFonts w:ascii="Times New Roman" w:hAnsi="Times New Roman" w:cs="Times New Roman"/>
          <w:sz w:val="24"/>
          <w:szCs w:val="24"/>
        </w:rPr>
        <w:t>standard memory allocator</w:t>
      </w:r>
      <w:r>
        <w:rPr>
          <w:rFonts w:ascii="Times New Roman" w:hAnsi="Times New Roman" w:cs="Times New Roman"/>
          <w:sz w:val="24"/>
          <w:szCs w:val="24"/>
        </w:rPr>
        <w:t>:</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19"/>
        <w:gridCol w:w="1949"/>
        <w:gridCol w:w="1520"/>
        <w:gridCol w:w="1949"/>
        <w:gridCol w:w="1919"/>
      </w:tblGrid>
      <w:tr w:rsidR="00FD012E" w:rsidRPr="00CE0CD9" w:rsidTr="007855A4">
        <w:trPr>
          <w:trHeight w:val="300"/>
        </w:trPr>
        <w:tc>
          <w:tcPr>
            <w:tcW w:w="6937" w:type="dxa"/>
            <w:gridSpan w:val="4"/>
            <w:noWrap/>
          </w:tcPr>
          <w:p w:rsidR="00FD012E" w:rsidRPr="00CE0CD9" w:rsidRDefault="00351C60" w:rsidP="00CC46EB">
            <w:pPr>
              <w:autoSpaceDE w:val="0"/>
              <w:autoSpaceDN w:val="0"/>
              <w:bidi w:val="0"/>
              <w:adjustRightInd w:val="0"/>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Fixed results for </w:t>
            </w:r>
            <w:r w:rsidR="00FD012E" w:rsidRPr="00CE0CD9">
              <w:rPr>
                <w:rFonts w:ascii="Times New Roman" w:hAnsi="Times New Roman" w:cs="Times New Roman"/>
                <w:b/>
                <w:bCs/>
                <w:sz w:val="24"/>
                <w:szCs w:val="24"/>
              </w:rPr>
              <w:t>./</w:t>
            </w:r>
            <w:proofErr w:type="spellStart"/>
            <w:r w:rsidR="00FD012E" w:rsidRPr="00CE0CD9">
              <w:rPr>
                <w:rFonts w:ascii="Times New Roman" w:hAnsi="Times New Roman" w:cs="Times New Roman"/>
                <w:b/>
                <w:bCs/>
                <w:sz w:val="24"/>
                <w:szCs w:val="24"/>
              </w:rPr>
              <w:t>linux</w:t>
            </w:r>
            <w:proofErr w:type="spellEnd"/>
            <w:r w:rsidR="00FD012E" w:rsidRPr="00CE0CD9">
              <w:rPr>
                <w:rFonts w:ascii="Times New Roman" w:hAnsi="Times New Roman" w:cs="Times New Roman"/>
                <w:b/>
                <w:bCs/>
                <w:sz w:val="24"/>
                <w:szCs w:val="24"/>
              </w:rPr>
              <w:t>-scalability 512 1000000 50</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3468" w:type="dxa"/>
            <w:gridSpan w:val="2"/>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b/>
                <w:bCs/>
                <w:sz w:val="24"/>
                <w:szCs w:val="24"/>
              </w:rPr>
            </w:pPr>
            <w:r w:rsidRPr="00CE0CD9">
              <w:rPr>
                <w:rFonts w:ascii="Times New Roman" w:hAnsi="Times New Roman" w:cs="Times New Roman"/>
                <w:b/>
                <w:bCs/>
                <w:sz w:val="24"/>
                <w:szCs w:val="24"/>
              </w:rPr>
              <w:t>Standard memory allocator</w:t>
            </w:r>
          </w:p>
        </w:tc>
        <w:tc>
          <w:tcPr>
            <w:tcW w:w="3469" w:type="dxa"/>
            <w:gridSpan w:val="2"/>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b/>
                <w:bCs/>
                <w:sz w:val="24"/>
                <w:szCs w:val="24"/>
              </w:rPr>
            </w:pPr>
            <w:r w:rsidRPr="00CE0CD9">
              <w:rPr>
                <w:rFonts w:ascii="Times New Roman" w:hAnsi="Times New Roman" w:cs="Times New Roman"/>
                <w:b/>
                <w:bCs/>
                <w:sz w:val="24"/>
                <w:szCs w:val="24"/>
              </w:rPr>
              <w:t>Hoard memory allocator</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 xml:space="preserve">standard deviation </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 xml:space="preserve">Average execution time </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 xml:space="preserve">standard deviation </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 xml:space="preserve">Average execution time </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0.344976</w:t>
            </w:r>
          </w:p>
        </w:tc>
        <w:tc>
          <w:tcPr>
            <w:tcW w:w="1949" w:type="dxa"/>
            <w:noWrap/>
          </w:tcPr>
          <w:p w:rsidR="00FD012E" w:rsidRPr="00CE0CD9" w:rsidRDefault="00FD012E" w:rsidP="00351C60">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2.474888</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2.918605</w:t>
            </w:r>
          </w:p>
        </w:tc>
        <w:tc>
          <w:tcPr>
            <w:tcW w:w="1949" w:type="dxa"/>
            <w:noWrap/>
          </w:tcPr>
          <w:p w:rsidR="00FD012E" w:rsidRPr="00CE0CD9" w:rsidRDefault="00351C60"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2.474888</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0.447987</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2.471997</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2.799645</w:t>
            </w:r>
          </w:p>
        </w:tc>
        <w:tc>
          <w:tcPr>
            <w:tcW w:w="1949" w:type="dxa"/>
            <w:noWrap/>
          </w:tcPr>
          <w:p w:rsidR="00FD012E" w:rsidRPr="00CE0CD9" w:rsidRDefault="00351C60" w:rsidP="00CC46E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1</w:t>
            </w:r>
            <w:r w:rsidR="00FD012E" w:rsidRPr="00CE0CD9">
              <w:rPr>
                <w:rFonts w:ascii="Times New Roman" w:hAnsi="Times New Roman" w:cs="Times New Roman"/>
                <w:sz w:val="24"/>
                <w:szCs w:val="24"/>
              </w:rPr>
              <w:t>.51319</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0.457854</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2.671545</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2.440067</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5.6687</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2.652924</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5.700411</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1.20315</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2.900224</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2.966338</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6.641511</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2.947556</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10.472085</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2.00235</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4.995677</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2.60138</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5.595637</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2.882301</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7.666752</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3.305003</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7.960329</w:t>
            </w: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0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c>
          <w:tcPr>
            <w:tcW w:w="19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RPr="00CE0CD9" w:rsidTr="007855A4">
        <w:trPr>
          <w:trHeight w:val="330"/>
        </w:trPr>
        <w:tc>
          <w:tcPr>
            <w:tcW w:w="151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1.679247143</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4.660397286</w:t>
            </w:r>
          </w:p>
        </w:tc>
        <w:tc>
          <w:tcPr>
            <w:tcW w:w="1520"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2.602200857</w:t>
            </w:r>
          </w:p>
        </w:tc>
        <w:tc>
          <w:tcPr>
            <w:tcW w:w="1949" w:type="dxa"/>
            <w:noWrap/>
          </w:tcPr>
          <w:p w:rsidR="00FD012E" w:rsidRPr="00CE0CD9"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CE0CD9">
              <w:rPr>
                <w:rFonts w:ascii="Times New Roman" w:hAnsi="Times New Roman" w:cs="Times New Roman"/>
                <w:sz w:val="24"/>
                <w:szCs w:val="24"/>
              </w:rPr>
              <w:t>6.563097286</w:t>
            </w:r>
          </w:p>
        </w:tc>
        <w:tc>
          <w:tcPr>
            <w:tcW w:w="1919" w:type="dxa"/>
            <w:noWrap/>
          </w:tcPr>
          <w:p w:rsidR="00FD012E" w:rsidRPr="000D2C78" w:rsidRDefault="00FD012E" w:rsidP="007855A4">
            <w:pPr>
              <w:autoSpaceDE w:val="0"/>
              <w:autoSpaceDN w:val="0"/>
              <w:bidi w:val="0"/>
              <w:adjustRightInd w:val="0"/>
              <w:spacing w:after="120" w:line="240" w:lineRule="auto"/>
              <w:jc w:val="both"/>
              <w:rPr>
                <w:rFonts w:ascii="Times New Roman" w:hAnsi="Times New Roman" w:cs="Times New Roman"/>
                <w:color w:val="FF0000"/>
                <w:sz w:val="24"/>
                <w:szCs w:val="24"/>
              </w:rPr>
            </w:pPr>
            <w:r w:rsidRPr="000D2C78">
              <w:rPr>
                <w:rFonts w:ascii="Times New Roman" w:hAnsi="Times New Roman" w:cs="Times New Roman"/>
                <w:color w:val="FF0000"/>
                <w:sz w:val="24"/>
                <w:szCs w:val="24"/>
              </w:rPr>
              <w:t>Average</w:t>
            </w:r>
          </w:p>
        </w:tc>
      </w:tr>
    </w:tbl>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03B89" w:rsidRDefault="00C03B89">
      <w:pPr>
        <w:bidi w:val="0"/>
        <w:spacing w:after="0" w:line="240" w:lineRule="auto"/>
        <w:rPr>
          <w:rFonts w:ascii="Times New Roman" w:hAnsi="Times New Roman" w:cs="Times New Roman"/>
          <w:sz w:val="24"/>
          <w:szCs w:val="24"/>
        </w:rPr>
      </w:pPr>
    </w:p>
    <w:p w:rsidR="00236AF5" w:rsidRPr="008B09F3" w:rsidRDefault="00C03B89" w:rsidP="00C03B89">
      <w:pPr>
        <w:bidi w:val="0"/>
        <w:spacing w:after="0" w:line="240" w:lineRule="auto"/>
        <w:jc w:val="both"/>
        <w:rPr>
          <w:rFonts w:ascii="Times New Roman" w:hAnsi="Times New Roman" w:cs="Times New Roman"/>
          <w:b/>
          <w:bCs/>
          <w:sz w:val="24"/>
          <w:szCs w:val="24"/>
        </w:rPr>
      </w:pPr>
      <w:r w:rsidRPr="008B09F3">
        <w:rPr>
          <w:rFonts w:ascii="Times New Roman" w:hAnsi="Times New Roman" w:cs="Times New Roman"/>
          <w:b/>
          <w:bCs/>
          <w:sz w:val="24"/>
          <w:szCs w:val="24"/>
        </w:rPr>
        <w:t xml:space="preserve">Note: This table reflects the runtime results obtained on my laptop. Running school solution on your machine will result in different numbers. I order to compare apples with </w:t>
      </w:r>
      <w:r w:rsidR="004538EF" w:rsidRPr="008B09F3">
        <w:rPr>
          <w:rFonts w:ascii="Times New Roman" w:hAnsi="Times New Roman" w:cs="Times New Roman"/>
          <w:b/>
          <w:bCs/>
          <w:sz w:val="24"/>
          <w:szCs w:val="24"/>
        </w:rPr>
        <w:t>apples;</w:t>
      </w:r>
      <w:r w:rsidRPr="008B09F3">
        <w:rPr>
          <w:rFonts w:ascii="Times New Roman" w:hAnsi="Times New Roman" w:cs="Times New Roman"/>
          <w:b/>
          <w:bCs/>
          <w:sz w:val="24"/>
          <w:szCs w:val="24"/>
        </w:rPr>
        <w:t xml:space="preserve"> you are advised to compare results obtained from by solution with the results obtained by the school solution run on the same machine.</w:t>
      </w:r>
      <w:r w:rsidR="00236AF5" w:rsidRPr="008B09F3">
        <w:rPr>
          <w:rFonts w:ascii="Times New Roman" w:hAnsi="Times New Roman" w:cs="Times New Roman"/>
          <w:b/>
          <w:bCs/>
          <w:sz w:val="24"/>
          <w:szCs w:val="24"/>
        </w:rPr>
        <w:br w:type="page"/>
      </w:r>
    </w:p>
    <w:p w:rsidR="00FD012E" w:rsidRDefault="00FD012E" w:rsidP="00452525">
      <w:pPr>
        <w:autoSpaceDE w:val="0"/>
        <w:autoSpaceDN w:val="0"/>
        <w:bidi w:val="0"/>
        <w:adjustRightInd w:val="0"/>
        <w:spacing w:after="120" w:line="240" w:lineRule="auto"/>
        <w:jc w:val="center"/>
        <w:rPr>
          <w:rFonts w:ascii="Times New Roman" w:hAnsi="Times New Roman" w:cs="Times New Roman"/>
          <w:b/>
          <w:bCs/>
          <w:sz w:val="24"/>
          <w:szCs w:val="24"/>
        </w:rPr>
      </w:pPr>
      <w:bookmarkStart w:id="3" w:name="Task4"/>
      <w:r>
        <w:rPr>
          <w:rFonts w:ascii="Times New Roman" w:hAnsi="Times New Roman" w:cs="Times New Roman"/>
          <w:b/>
          <w:bCs/>
          <w:sz w:val="24"/>
          <w:szCs w:val="24"/>
        </w:rPr>
        <w:lastRenderedPageBreak/>
        <w:t>Task 4</w:t>
      </w:r>
      <w:bookmarkEnd w:id="3"/>
      <w:r>
        <w:rPr>
          <w:rFonts w:ascii="Times New Roman" w:hAnsi="Times New Roman" w:cs="Times New Roman"/>
          <w:b/>
          <w:bCs/>
          <w:sz w:val="24"/>
          <w:szCs w:val="24"/>
        </w:rPr>
        <w:t xml:space="preserve"> – </w:t>
      </w:r>
      <w:r w:rsidR="00270C17">
        <w:rPr>
          <w:rFonts w:ascii="Times New Roman" w:hAnsi="Times New Roman" w:cs="Times New Roman"/>
          <w:b/>
          <w:bCs/>
          <w:sz w:val="24"/>
          <w:szCs w:val="24"/>
        </w:rPr>
        <w:t>Diving to the code</w:t>
      </w:r>
      <w:r>
        <w:rPr>
          <w:rFonts w:ascii="Times New Roman" w:hAnsi="Times New Roman" w:cs="Times New Roman"/>
          <w:b/>
          <w:bCs/>
          <w:sz w:val="24"/>
          <w:szCs w:val="24"/>
        </w:rPr>
        <w:t xml:space="preserve"> – a </w:t>
      </w:r>
      <w:r w:rsidR="00452525">
        <w:rPr>
          <w:rFonts w:ascii="Times New Roman" w:hAnsi="Times New Roman" w:cs="Times New Roman"/>
          <w:b/>
          <w:bCs/>
          <w:sz w:val="24"/>
          <w:szCs w:val="24"/>
        </w:rPr>
        <w:t xml:space="preserve">big </w:t>
      </w:r>
      <w:proofErr w:type="spellStart"/>
      <w:r w:rsidR="00452525">
        <w:rPr>
          <w:rFonts w:ascii="Times New Roman" w:hAnsi="Times New Roman" w:cs="Times New Roman"/>
          <w:b/>
          <w:bCs/>
          <w:sz w:val="24"/>
          <w:szCs w:val="24"/>
        </w:rPr>
        <w:t>chunck</w:t>
      </w:r>
      <w:proofErr w:type="spellEnd"/>
      <w:r>
        <w:rPr>
          <w:rFonts w:ascii="Times New Roman" w:hAnsi="Times New Roman" w:cs="Times New Roman"/>
          <w:b/>
          <w:bCs/>
          <w:sz w:val="24"/>
          <w:szCs w:val="24"/>
        </w:rPr>
        <w:t xml:space="preserve"> memory allocator</w:t>
      </w:r>
    </w:p>
    <w:p w:rsidR="00FD012E" w:rsidRPr="00E6442E" w:rsidRDefault="00FD012E" w:rsidP="000A442B">
      <w:pPr>
        <w:autoSpaceDE w:val="0"/>
        <w:autoSpaceDN w:val="0"/>
        <w:bidi w:val="0"/>
        <w:adjustRightInd w:val="0"/>
        <w:spacing w:after="120" w:line="240" w:lineRule="auto"/>
        <w:jc w:val="center"/>
        <w:rPr>
          <w:rFonts w:ascii="Times New Roman" w:hAnsi="Times New Roman" w:cs="Times New Roman"/>
        </w:rPr>
      </w:pPr>
    </w:p>
    <w:p w:rsidR="00BB0F33" w:rsidRDefault="00FD012E" w:rsidP="00541565">
      <w:pPr>
        <w:autoSpaceDE w:val="0"/>
        <w:autoSpaceDN w:val="0"/>
        <w:bidi w:val="0"/>
        <w:adjustRightInd w:val="0"/>
        <w:spacing w:after="120" w:line="240" w:lineRule="auto"/>
        <w:jc w:val="both"/>
        <w:rPr>
          <w:rFonts w:ascii="Times New Roman" w:hAnsi="Times New Roman" w:cs="Times New Roman"/>
        </w:rPr>
      </w:pPr>
      <w:r w:rsidRPr="00E6442E">
        <w:rPr>
          <w:rFonts w:ascii="Times New Roman" w:hAnsi="Times New Roman" w:cs="Times New Roman"/>
        </w:rPr>
        <w:t xml:space="preserve">We have also supplied a simple </w:t>
      </w:r>
      <w:r w:rsidR="007D1F6C">
        <w:rPr>
          <w:rFonts w:ascii="Times New Roman" w:hAnsi="Times New Roman" w:cs="Times New Roman"/>
        </w:rPr>
        <w:t xml:space="preserve">source code of the </w:t>
      </w:r>
      <w:proofErr w:type="spellStart"/>
      <w:r w:rsidR="007D1F6C">
        <w:rPr>
          <w:rFonts w:ascii="Times New Roman" w:hAnsi="Times New Roman" w:cs="Times New Roman"/>
        </w:rPr>
        <w:t>maman</w:t>
      </w:r>
      <w:proofErr w:type="spellEnd"/>
      <w:r w:rsidR="007D1F6C">
        <w:rPr>
          <w:rFonts w:ascii="Times New Roman" w:hAnsi="Times New Roman" w:cs="Times New Roman"/>
        </w:rPr>
        <w:t xml:space="preserve"> 12 solution with missing 350 lines</w:t>
      </w:r>
      <w:r w:rsidR="00AD54BE">
        <w:rPr>
          <w:rFonts w:ascii="Times New Roman" w:hAnsi="Times New Roman" w:cs="Times New Roman"/>
        </w:rPr>
        <w:t xml:space="preserve"> (that were deliberately removed from the code)</w:t>
      </w:r>
      <w:r w:rsidR="007D1F6C">
        <w:rPr>
          <w:rFonts w:ascii="Times New Roman" w:hAnsi="Times New Roman" w:cs="Times New Roman"/>
        </w:rPr>
        <w:t>.</w:t>
      </w:r>
      <w:r w:rsidR="00BB0F33">
        <w:rPr>
          <w:rFonts w:ascii="Times New Roman" w:hAnsi="Times New Roman" w:cs="Times New Roman"/>
        </w:rPr>
        <w:t xml:space="preserve"> </w:t>
      </w:r>
      <w:r w:rsidR="00541565">
        <w:rPr>
          <w:rFonts w:ascii="Times New Roman" w:hAnsi="Times New Roman" w:cs="Times New Roman"/>
        </w:rPr>
        <w:t xml:space="preserve">The code we have supplied enables allocating big chunks of memory and is located in the file </w:t>
      </w:r>
      <w:proofErr w:type="spellStart"/>
      <w:r w:rsidR="00EA1EDE">
        <w:rPr>
          <w:rFonts w:ascii="Times New Roman" w:hAnsi="Times New Roman" w:cs="Times New Roman"/>
        </w:rPr>
        <w:t>big_cha</w:t>
      </w:r>
      <w:r w:rsidR="00541565">
        <w:rPr>
          <w:rFonts w:ascii="Times New Roman" w:hAnsi="Times New Roman" w:cs="Times New Roman"/>
        </w:rPr>
        <w:t>nks.c</w:t>
      </w:r>
      <w:proofErr w:type="spellEnd"/>
      <w:r w:rsidR="004F51EB">
        <w:rPr>
          <w:rFonts w:ascii="Times New Roman" w:hAnsi="Times New Roman" w:cs="Times New Roman"/>
        </w:rPr>
        <w:t xml:space="preserve">. </w:t>
      </w:r>
    </w:p>
    <w:p w:rsidR="004F51EB" w:rsidRDefault="004F51EB" w:rsidP="004F51EB">
      <w:pPr>
        <w:autoSpaceDE w:val="0"/>
        <w:autoSpaceDN w:val="0"/>
        <w:bidi w:val="0"/>
        <w:adjustRightInd w:val="0"/>
        <w:spacing w:after="120" w:line="240" w:lineRule="auto"/>
        <w:jc w:val="both"/>
        <w:rPr>
          <w:rFonts w:ascii="Times New Roman" w:hAnsi="Times New Roman" w:cs="Times New Roman"/>
        </w:rPr>
      </w:pPr>
    </w:p>
    <w:p w:rsidR="004F51EB" w:rsidRDefault="004F51EB" w:rsidP="004F51EB">
      <w:pPr>
        <w:autoSpaceDE w:val="0"/>
        <w:autoSpaceDN w:val="0"/>
        <w:bidi w:val="0"/>
        <w:adjustRightInd w:val="0"/>
        <w:spacing w:after="120" w:line="240" w:lineRule="auto"/>
        <w:jc w:val="both"/>
        <w:rPr>
          <w:rFonts w:ascii="Times New Roman" w:hAnsi="Times New Roman" w:cs="Times New Roman"/>
        </w:rPr>
      </w:pPr>
      <w:r>
        <w:rPr>
          <w:rFonts w:ascii="Times New Roman" w:hAnsi="Times New Roman" w:cs="Times New Roman"/>
        </w:rPr>
        <w:t xml:space="preserve">You can change the </w:t>
      </w:r>
      <w:proofErr w:type="spellStart"/>
      <w:r>
        <w:rPr>
          <w:rFonts w:ascii="Times New Roman" w:hAnsi="Times New Roman" w:cs="Times New Roman"/>
        </w:rPr>
        <w:t>Makefile</w:t>
      </w:r>
      <w:proofErr w:type="spellEnd"/>
      <w:r>
        <w:rPr>
          <w:rFonts w:ascii="Times New Roman" w:hAnsi="Times New Roman" w:cs="Times New Roman"/>
        </w:rPr>
        <w:t xml:space="preserve"> to compile the </w:t>
      </w:r>
      <w:proofErr w:type="spellStart"/>
      <w:r>
        <w:rPr>
          <w:rFonts w:ascii="Times New Roman" w:hAnsi="Times New Roman" w:cs="Times New Roman"/>
        </w:rPr>
        <w:t>bct</w:t>
      </w:r>
      <w:proofErr w:type="spellEnd"/>
      <w:r>
        <w:rPr>
          <w:rFonts w:ascii="Times New Roman" w:hAnsi="Times New Roman" w:cs="Times New Roman"/>
        </w:rPr>
        <w:t xml:space="preserve"> target with </w:t>
      </w:r>
      <w:proofErr w:type="spellStart"/>
      <w:r w:rsidRPr="004F51EB">
        <w:rPr>
          <w:rFonts w:ascii="Times New Roman" w:hAnsi="Times New Roman" w:cs="Times New Roman"/>
        </w:rPr>
        <w:t>libmtmm.a</w:t>
      </w:r>
      <w:proofErr w:type="spellEnd"/>
      <w:r>
        <w:rPr>
          <w:rFonts w:ascii="Times New Roman" w:hAnsi="Times New Roman" w:cs="Times New Roman"/>
        </w:rPr>
        <w:t xml:space="preserve"> library. The change is as following:</w:t>
      </w:r>
    </w:p>
    <w:p w:rsidR="004F51EB" w:rsidRPr="004F51EB" w:rsidRDefault="004F51EB" w:rsidP="004F51EB">
      <w:pPr>
        <w:autoSpaceDE w:val="0"/>
        <w:autoSpaceDN w:val="0"/>
        <w:bidi w:val="0"/>
        <w:adjustRightInd w:val="0"/>
        <w:spacing w:after="120" w:line="240" w:lineRule="auto"/>
        <w:jc w:val="both"/>
        <w:rPr>
          <w:rFonts w:ascii="Times New Roman" w:hAnsi="Times New Roman" w:cs="Times New Roman"/>
        </w:rPr>
      </w:pPr>
      <w:r w:rsidRPr="004F51EB">
        <w:rPr>
          <w:rFonts w:ascii="Times New Roman" w:hAnsi="Times New Roman" w:cs="Times New Roman"/>
        </w:rPr>
        <w:t xml:space="preserve">MYLIBS = </w:t>
      </w:r>
      <w:proofErr w:type="spellStart"/>
      <w:r w:rsidRPr="004F51EB">
        <w:rPr>
          <w:rFonts w:ascii="Times New Roman" w:hAnsi="Times New Roman" w:cs="Times New Roman"/>
        </w:rPr>
        <w:t>libmtmm.a</w:t>
      </w:r>
      <w:proofErr w:type="spellEnd"/>
    </w:p>
    <w:p w:rsidR="004F51EB" w:rsidRDefault="004F51EB" w:rsidP="004F51EB">
      <w:pPr>
        <w:autoSpaceDE w:val="0"/>
        <w:autoSpaceDN w:val="0"/>
        <w:bidi w:val="0"/>
        <w:adjustRightInd w:val="0"/>
        <w:spacing w:after="120" w:line="240" w:lineRule="auto"/>
        <w:jc w:val="both"/>
        <w:rPr>
          <w:rFonts w:ascii="Times New Roman" w:hAnsi="Times New Roman" w:cs="Times New Roman"/>
        </w:rPr>
      </w:pPr>
      <w:r>
        <w:rPr>
          <w:rFonts w:ascii="Times New Roman" w:hAnsi="Times New Roman" w:cs="Times New Roman"/>
        </w:rPr>
        <w:t>#</w:t>
      </w:r>
      <w:r w:rsidRPr="004F51EB">
        <w:rPr>
          <w:rFonts w:ascii="Times New Roman" w:hAnsi="Times New Roman" w:cs="Times New Roman"/>
        </w:rPr>
        <w:t xml:space="preserve">MYLIBS = </w:t>
      </w:r>
      <w:proofErr w:type="spellStart"/>
      <w:r w:rsidRPr="004F51EB">
        <w:rPr>
          <w:rFonts w:ascii="Times New Roman" w:hAnsi="Times New Roman" w:cs="Times New Roman"/>
        </w:rPr>
        <w:t>libmtmmSSol.a</w:t>
      </w:r>
      <w:proofErr w:type="spellEnd"/>
    </w:p>
    <w:p w:rsidR="00541565" w:rsidRDefault="00541565" w:rsidP="00541565">
      <w:pPr>
        <w:autoSpaceDE w:val="0"/>
        <w:autoSpaceDN w:val="0"/>
        <w:bidi w:val="0"/>
        <w:adjustRightInd w:val="0"/>
        <w:spacing w:after="120" w:line="240" w:lineRule="auto"/>
        <w:jc w:val="both"/>
        <w:rPr>
          <w:rFonts w:ascii="Times New Roman" w:hAnsi="Times New Roman" w:cs="Times New Roman"/>
        </w:rPr>
      </w:pPr>
    </w:p>
    <w:p w:rsidR="004F51EB" w:rsidRDefault="004F51EB" w:rsidP="009F6655">
      <w:pPr>
        <w:autoSpaceDE w:val="0"/>
        <w:autoSpaceDN w:val="0"/>
        <w:bidi w:val="0"/>
        <w:adjustRightInd w:val="0"/>
        <w:spacing w:after="120" w:line="24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bct</w:t>
      </w:r>
      <w:proofErr w:type="spellEnd"/>
      <w:r>
        <w:rPr>
          <w:rFonts w:ascii="Times New Roman" w:hAnsi="Times New Roman" w:cs="Times New Roman"/>
        </w:rPr>
        <w:t xml:space="preserve"> (big chunk test) target will be compiled with </w:t>
      </w:r>
      <w:proofErr w:type="spellStart"/>
      <w:r w:rsidRPr="004F51EB">
        <w:rPr>
          <w:rFonts w:ascii="Times New Roman" w:hAnsi="Times New Roman" w:cs="Times New Roman"/>
        </w:rPr>
        <w:t>libmtmm.a</w:t>
      </w:r>
      <w:proofErr w:type="spellEnd"/>
      <w:r>
        <w:rPr>
          <w:rFonts w:ascii="Times New Roman" w:hAnsi="Times New Roman" w:cs="Times New Roman"/>
        </w:rPr>
        <w:t xml:space="preserve"> and you are encouraged to </w:t>
      </w:r>
      <w:r w:rsidR="009F6655">
        <w:rPr>
          <w:rFonts w:ascii="Times New Roman" w:hAnsi="Times New Roman" w:cs="Times New Roman"/>
        </w:rPr>
        <w:t>see in the code</w:t>
      </w:r>
      <w:r>
        <w:rPr>
          <w:rFonts w:ascii="Times New Roman" w:hAnsi="Times New Roman" w:cs="Times New Roman"/>
        </w:rPr>
        <w:t xml:space="preserve"> how big chuc</w:t>
      </w:r>
      <w:r w:rsidR="00AD7C33">
        <w:rPr>
          <w:rFonts w:ascii="Times New Roman" w:hAnsi="Times New Roman" w:cs="Times New Roman"/>
        </w:rPr>
        <w:t xml:space="preserve">k </w:t>
      </w:r>
      <w:r>
        <w:rPr>
          <w:rFonts w:ascii="Times New Roman" w:hAnsi="Times New Roman" w:cs="Times New Roman"/>
        </w:rPr>
        <w:t>allocation works.</w:t>
      </w:r>
      <w:r w:rsidR="009F6655">
        <w:rPr>
          <w:rFonts w:ascii="Times New Roman" w:hAnsi="Times New Roman" w:cs="Times New Roman"/>
        </w:rPr>
        <w:t xml:space="preserve"> The big </w:t>
      </w:r>
      <w:proofErr w:type="spellStart"/>
      <w:r w:rsidR="009F6655">
        <w:rPr>
          <w:rFonts w:ascii="Times New Roman" w:hAnsi="Times New Roman" w:cs="Times New Roman"/>
        </w:rPr>
        <w:t>pictulre</w:t>
      </w:r>
      <w:proofErr w:type="spellEnd"/>
      <w:r w:rsidR="009F6655">
        <w:rPr>
          <w:rFonts w:ascii="Times New Roman" w:hAnsi="Times New Roman" w:cs="Times New Roman"/>
        </w:rPr>
        <w:t xml:space="preserve"> is explained bellow:</w:t>
      </w:r>
    </w:p>
    <w:p w:rsidR="00541565" w:rsidRDefault="00541565" w:rsidP="00541565">
      <w:pPr>
        <w:autoSpaceDE w:val="0"/>
        <w:autoSpaceDN w:val="0"/>
        <w:bidi w:val="0"/>
        <w:adjustRightInd w:val="0"/>
        <w:spacing w:after="120" w:line="240" w:lineRule="auto"/>
        <w:jc w:val="both"/>
        <w:rPr>
          <w:rFonts w:ascii="Times New Roman" w:hAnsi="Times New Roman" w:cs="Times New Roman"/>
        </w:rPr>
      </w:pPr>
    </w:p>
    <w:p w:rsidR="009F6655" w:rsidRDefault="009F6655" w:rsidP="009F6655">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the </w:t>
      </w:r>
      <w:proofErr w:type="spellStart"/>
      <w:r>
        <w:rPr>
          <w:rFonts w:ascii="Times New Roman" w:hAnsi="Times New Roman" w:cs="Times New Roman"/>
          <w:sz w:val="24"/>
          <w:szCs w:val="24"/>
        </w:rPr>
        <w:t>mmap</w:t>
      </w:r>
      <w:proofErr w:type="spellEnd"/>
      <w:r>
        <w:rPr>
          <w:rFonts w:ascii="Times New Roman" w:hAnsi="Times New Roman" w:cs="Times New Roman"/>
          <w:sz w:val="24"/>
          <w:szCs w:val="24"/>
        </w:rPr>
        <w:t xml:space="preserve"> to allocate virtual memory for superblocks and large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S/2) memory chunks. </w:t>
      </w:r>
    </w:p>
    <w:p w:rsidR="009F6655" w:rsidRDefault="009F6655" w:rsidP="009F6655">
      <w:pPr>
        <w:autoSpaceDE w:val="0"/>
        <w:autoSpaceDN w:val="0"/>
        <w:bidi w:val="0"/>
        <w:adjustRightInd w:val="0"/>
        <w:spacing w:after="120" w:line="240" w:lineRule="auto"/>
        <w:jc w:val="both"/>
        <w:rPr>
          <w:rFonts w:ascii="Times New Roman" w:hAnsi="Times New Roman" w:cs="Times New Roman"/>
          <w:sz w:val="24"/>
          <w:szCs w:val="24"/>
        </w:rPr>
      </w:pPr>
    </w:p>
    <w:tbl>
      <w:tblPr>
        <w:bidiVisual/>
        <w:tblW w:w="0" w:type="auto"/>
        <w:tblInd w:w="-608" w:type="dxa"/>
        <w:tblLook w:val="01E0"/>
      </w:tblPr>
      <w:tblGrid>
        <w:gridCol w:w="9464"/>
      </w:tblGrid>
      <w:tr w:rsidR="009F6655" w:rsidTr="000B7B91">
        <w:tc>
          <w:tcPr>
            <w:tcW w:w="9464" w:type="dxa"/>
          </w:tcPr>
          <w:p w:rsidR="009F6655" w:rsidRPr="00D42D4B" w:rsidRDefault="009F6655" w:rsidP="000B7B91">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proofErr w:type="spellStart"/>
            <w:r w:rsidRPr="00D42D4B">
              <w:rPr>
                <w:rStyle w:val="typ"/>
                <w:rFonts w:ascii="Consolas" w:hAnsi="Consolas" w:cs="Courier New"/>
                <w:color w:val="2B91AF"/>
                <w:sz w:val="21"/>
                <w:szCs w:val="21"/>
                <w:bdr w:val="none" w:sz="0" w:space="0" w:color="auto" w:frame="1"/>
              </w:rPr>
              <w:t>int</w:t>
            </w:r>
            <w:proofErr w:type="spellEnd"/>
            <w:r w:rsidRPr="00D42D4B">
              <w:rPr>
                <w:rStyle w:val="pln"/>
                <w:rFonts w:ascii="Consolas" w:hAnsi="Consolas" w:cs="Courier New"/>
                <w:color w:val="000000"/>
                <w:sz w:val="21"/>
                <w:szCs w:val="21"/>
                <w:bdr w:val="none" w:sz="0" w:space="0" w:color="auto" w:frame="1"/>
              </w:rPr>
              <w:t xml:space="preserve"> </w:t>
            </w:r>
            <w:proofErr w:type="spellStart"/>
            <w:r w:rsidRPr="00D42D4B">
              <w:rPr>
                <w:rStyle w:val="pln"/>
                <w:rFonts w:ascii="Consolas" w:hAnsi="Consolas" w:cs="Courier New"/>
                <w:color w:val="000000"/>
                <w:sz w:val="21"/>
                <w:szCs w:val="21"/>
                <w:bdr w:val="none" w:sz="0" w:space="0" w:color="auto" w:frame="1"/>
              </w:rPr>
              <w:t>fd</w:t>
            </w:r>
            <w:proofErr w:type="spellEnd"/>
            <w:r w:rsidRPr="00D42D4B">
              <w:rPr>
                <w:rStyle w:val="pln"/>
                <w:rFonts w:ascii="Consolas" w:hAnsi="Consolas" w:cs="Courier New"/>
                <w:color w:val="000000"/>
                <w:sz w:val="21"/>
                <w:szCs w:val="21"/>
                <w:bdr w:val="none" w:sz="0" w:space="0" w:color="auto" w:frame="1"/>
              </w:rPr>
              <w:t xml:space="preserve">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open</w:t>
            </w:r>
            <w:r w:rsidRPr="00D42D4B">
              <w:rPr>
                <w:rStyle w:val="pun"/>
                <w:rFonts w:ascii="Consolas" w:hAnsi="Consolas" w:cs="Courier New"/>
                <w:color w:val="000000"/>
                <w:sz w:val="21"/>
                <w:szCs w:val="21"/>
                <w:bdr w:val="none" w:sz="0" w:space="0" w:color="auto" w:frame="1"/>
              </w:rPr>
              <w:t>(</w:t>
            </w:r>
            <w:r w:rsidRPr="00D42D4B">
              <w:rPr>
                <w:rStyle w:val="str"/>
                <w:rFonts w:ascii="Consolas" w:hAnsi="Consolas" w:cs="Courier New"/>
                <w:color w:val="800000"/>
                <w:sz w:val="21"/>
                <w:szCs w:val="21"/>
                <w:bdr w:val="none" w:sz="0" w:space="0" w:color="auto" w:frame="1"/>
              </w:rPr>
              <w:t>"/dev/zero"</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O_RDWR</w:t>
            </w:r>
            <w:r w:rsidRPr="00D42D4B">
              <w:rPr>
                <w:rStyle w:val="pun"/>
                <w:rFonts w:ascii="Consolas" w:hAnsi="Consolas" w:cs="Courier New"/>
                <w:color w:val="000000"/>
                <w:sz w:val="21"/>
                <w:szCs w:val="21"/>
                <w:bdr w:val="none" w:sz="0" w:space="0" w:color="auto" w:frame="1"/>
              </w:rPr>
              <w:t>);</w:t>
            </w:r>
          </w:p>
          <w:p w:rsidR="009F6655" w:rsidRPr="00D42D4B" w:rsidRDefault="009F6655" w:rsidP="000B7B91">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proofErr w:type="spellStart"/>
            <w:r w:rsidRPr="00D42D4B">
              <w:rPr>
                <w:rStyle w:val="pln"/>
                <w:rFonts w:ascii="Consolas" w:hAnsi="Consolas" w:cs="Courier New"/>
                <w:color w:val="000000"/>
                <w:sz w:val="21"/>
                <w:szCs w:val="21"/>
                <w:bdr w:val="none" w:sz="0" w:space="0" w:color="auto" w:frame="1"/>
              </w:rPr>
              <w:t>mmap</w:t>
            </w:r>
            <w:proofErr w:type="spellEnd"/>
            <w:r w:rsidRPr="00D42D4B">
              <w:rPr>
                <w:rStyle w:val="pun"/>
                <w:rFonts w:ascii="Consolas" w:hAnsi="Consolas" w:cs="Courier New"/>
                <w:color w:val="000000"/>
                <w:sz w:val="21"/>
                <w:szCs w:val="21"/>
                <w:bdr w:val="none" w:sz="0" w:space="0" w:color="auto" w:frame="1"/>
              </w:rPr>
              <w:t>(</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size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proofErr w:type="spellStart"/>
            <w:r w:rsidRPr="00D42D4B">
              <w:rPr>
                <w:rStyle w:val="pln"/>
                <w:rFonts w:ascii="Consolas" w:hAnsi="Consolas" w:cs="Courier New"/>
                <w:color w:val="000000"/>
                <w:sz w:val="21"/>
                <w:szCs w:val="21"/>
                <w:bdr w:val="none" w:sz="0" w:space="0" w:color="auto" w:frame="1"/>
              </w:rPr>
              <w:t>fd</w:t>
            </w:r>
            <w:proofErr w:type="spellEnd"/>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p>
          <w:p w:rsidR="009F6655" w:rsidRPr="00D42D4B" w:rsidRDefault="009F6655" w:rsidP="000B7B91">
            <w:pPr>
              <w:pStyle w:val="HTMLPreformatted"/>
              <w:shd w:val="clear" w:color="auto" w:fill="EEEEEE"/>
              <w:spacing w:line="267" w:lineRule="atLeast"/>
              <w:textAlignment w:val="baseline"/>
              <w:rPr>
                <w:rFonts w:ascii="Consolas" w:hAnsi="Consolas" w:cs="Courier New"/>
                <w:color w:val="000000"/>
                <w:sz w:val="21"/>
                <w:szCs w:val="21"/>
              </w:rPr>
            </w:pPr>
            <w:r w:rsidRPr="00D42D4B">
              <w:rPr>
                <w:rStyle w:val="pln"/>
                <w:rFonts w:ascii="Consolas" w:hAnsi="Consolas" w:cs="Courier New"/>
                <w:color w:val="000000"/>
                <w:sz w:val="21"/>
                <w:szCs w:val="21"/>
                <w:bdr w:val="none" w:sz="0" w:space="0" w:color="auto" w:frame="1"/>
              </w:rPr>
              <w:t>close</w:t>
            </w:r>
            <w:r w:rsidRPr="00D42D4B">
              <w:rPr>
                <w:rStyle w:val="pun"/>
                <w:rFonts w:ascii="Consolas" w:hAnsi="Consolas" w:cs="Courier New"/>
                <w:color w:val="000000"/>
                <w:sz w:val="21"/>
                <w:szCs w:val="21"/>
                <w:bdr w:val="none" w:sz="0" w:space="0" w:color="auto" w:frame="1"/>
              </w:rPr>
              <w:t>(</w:t>
            </w:r>
            <w:proofErr w:type="spellStart"/>
            <w:r w:rsidRPr="00D42D4B">
              <w:rPr>
                <w:rStyle w:val="pln"/>
                <w:rFonts w:ascii="Consolas" w:hAnsi="Consolas" w:cs="Courier New"/>
                <w:color w:val="000000"/>
                <w:sz w:val="21"/>
                <w:szCs w:val="21"/>
                <w:bdr w:val="none" w:sz="0" w:space="0" w:color="auto" w:frame="1"/>
              </w:rPr>
              <w:t>fd</w:t>
            </w:r>
            <w:proofErr w:type="spellEnd"/>
            <w:r w:rsidRPr="00D42D4B">
              <w:rPr>
                <w:rStyle w:val="pun"/>
                <w:rFonts w:ascii="Consolas" w:hAnsi="Consolas" w:cs="Courier New"/>
                <w:color w:val="000000"/>
                <w:sz w:val="21"/>
                <w:szCs w:val="21"/>
                <w:bdr w:val="none" w:sz="0" w:space="0" w:color="auto" w:frame="1"/>
              </w:rPr>
              <w:t>);</w:t>
            </w:r>
          </w:p>
          <w:p w:rsidR="009F6655" w:rsidRPr="00E204A7" w:rsidRDefault="009F6655" w:rsidP="000B7B91">
            <w:pPr>
              <w:autoSpaceDE w:val="0"/>
              <w:autoSpaceDN w:val="0"/>
              <w:bidi w:val="0"/>
              <w:adjustRightInd w:val="0"/>
              <w:spacing w:after="120" w:line="240" w:lineRule="auto"/>
              <w:jc w:val="both"/>
              <w:rPr>
                <w:rFonts w:cs="Calibri"/>
              </w:rPr>
            </w:pPr>
          </w:p>
          <w:p w:rsidR="009F6655" w:rsidRPr="00D42D4B" w:rsidRDefault="009F6655" w:rsidP="000B7B91">
            <w:pPr>
              <w:pStyle w:val="HTMLPreformatted"/>
              <w:shd w:val="clear" w:color="auto" w:fill="EEEEEE"/>
              <w:spacing w:line="267" w:lineRule="atLeast"/>
              <w:textAlignment w:val="baseline"/>
              <w:rPr>
                <w:ins w:id="4" w:author="יקיר" w:date="2014-12-29T04:18:00Z"/>
                <w:rStyle w:val="pln"/>
                <w:rFonts w:ascii="Consolas" w:hAnsi="Consolas" w:cs="Courier New"/>
                <w:color w:val="000000"/>
                <w:sz w:val="21"/>
                <w:szCs w:val="21"/>
                <w:bdr w:val="none" w:sz="0" w:space="0" w:color="auto" w:frame="1"/>
              </w:rPr>
            </w:pPr>
            <w:ins w:id="5" w:author="יקיר" w:date="2014-12-29T04:18:00Z">
              <w:r w:rsidRPr="00D42D4B">
                <w:rPr>
                  <w:rStyle w:val="pln"/>
                  <w:rFonts w:ascii="Consolas" w:hAnsi="Consolas" w:cs="Courier New"/>
                  <w:color w:val="000000"/>
                  <w:sz w:val="21"/>
                  <w:szCs w:val="21"/>
                  <w:bdr w:val="none" w:sz="0" w:space="0" w:color="auto" w:frame="1"/>
                </w:rPr>
                <w:t>or shortly</w:t>
              </w:r>
            </w:ins>
          </w:p>
          <w:p w:rsidR="009F6655" w:rsidRPr="00D42D4B" w:rsidRDefault="009F6655" w:rsidP="000B7B91">
            <w:pPr>
              <w:pStyle w:val="HTMLPreformatted"/>
              <w:shd w:val="clear" w:color="auto" w:fill="EEEEEE"/>
              <w:spacing w:line="267" w:lineRule="atLeast"/>
              <w:textAlignment w:val="baseline"/>
              <w:rPr>
                <w:ins w:id="6" w:author="יקיר" w:date="2014-12-29T04:18:00Z"/>
                <w:rStyle w:val="pln"/>
                <w:rFonts w:ascii="Consolas" w:hAnsi="Consolas" w:cs="Courier New"/>
                <w:color w:val="000000"/>
                <w:sz w:val="21"/>
                <w:szCs w:val="21"/>
                <w:bdr w:val="none" w:sz="0" w:space="0" w:color="auto" w:frame="1"/>
              </w:rPr>
            </w:pPr>
            <w:ins w:id="7" w:author="יקיר" w:date="2014-12-29T04:18:00Z">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proofErr w:type="spellStart"/>
              <w:r w:rsidRPr="00D42D4B">
                <w:rPr>
                  <w:rStyle w:val="pln"/>
                  <w:rFonts w:ascii="Consolas" w:hAnsi="Consolas" w:cs="Courier New"/>
                  <w:color w:val="000000"/>
                  <w:sz w:val="21"/>
                  <w:szCs w:val="21"/>
                  <w:bdr w:val="none" w:sz="0" w:space="0" w:color="auto" w:frame="1"/>
                </w:rPr>
                <w:t>mmap</w:t>
              </w:r>
              <w:proofErr w:type="spellEnd"/>
              <w:r w:rsidRPr="00D42D4B">
                <w:rPr>
                  <w:rStyle w:val="pun"/>
                  <w:rFonts w:ascii="Consolas" w:hAnsi="Consolas" w:cs="Courier New"/>
                  <w:color w:val="000000"/>
                  <w:sz w:val="21"/>
                  <w:szCs w:val="21"/>
                  <w:bdr w:val="none" w:sz="0" w:space="0" w:color="auto" w:frame="1"/>
                </w:rPr>
                <w:t>(</w:t>
              </w:r>
              <w:r w:rsidRPr="00D42D4B">
                <w:rPr>
                  <w:rStyle w:val="lit"/>
                  <w:color w:val="800000"/>
                </w:rPr>
                <w:t>NULL</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ins>
            <w:ins w:id="8" w:author="יקיר" w:date="2014-12-29T04:19:00Z">
              <w:r w:rsidRPr="00D42D4B">
                <w:rPr>
                  <w:rStyle w:val="pln"/>
                  <w:rFonts w:ascii="Consolas" w:hAnsi="Consolas" w:cs="Courier New"/>
                  <w:color w:val="000000"/>
                  <w:sz w:val="21"/>
                  <w:szCs w:val="21"/>
                  <w:bdr w:val="none" w:sz="0" w:space="0" w:color="auto" w:frame="1"/>
                </w:rPr>
                <w:t>size</w:t>
              </w:r>
            </w:ins>
            <w:ins w:id="9" w:author="יקיר" w:date="2014-12-29T04:18:00Z">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r w:rsidRPr="00D42D4B">
                <w:rPr>
                  <w:rStyle w:val="pun"/>
                  <w:rFonts w:ascii="Consolas" w:hAnsi="Consolas" w:cs="Courier New"/>
                  <w:color w:val="000000"/>
                  <w:sz w:val="21"/>
                  <w:szCs w:val="21"/>
                  <w:bdr w:val="none" w:sz="0" w:space="0" w:color="auto" w:frame="1"/>
                </w:rPr>
                <w:t xml:space="preserve"> | </w:t>
              </w:r>
              <w:r w:rsidRPr="009C6F48">
                <w:rPr>
                  <w:rFonts w:ascii="Consolas" w:hAnsi="Consolas" w:cs="Courier New"/>
                  <w:i/>
                  <w:iCs/>
                  <w:color w:val="000000"/>
                  <w:sz w:val="21"/>
                  <w:szCs w:val="21"/>
                  <w:bdr w:val="none" w:sz="0" w:space="0" w:color="auto" w:frame="1"/>
                </w:rPr>
                <w:t>MAP_ANONYMOUS</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-1</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ins>
          </w:p>
          <w:p w:rsidR="009F6655" w:rsidRDefault="009F6655" w:rsidP="000B7B91">
            <w:pPr>
              <w:autoSpaceDE w:val="0"/>
              <w:autoSpaceDN w:val="0"/>
              <w:bidi w:val="0"/>
              <w:adjustRightInd w:val="0"/>
              <w:spacing w:after="120" w:line="240" w:lineRule="auto"/>
              <w:jc w:val="both"/>
              <w:rPr>
                <w:ins w:id="10" w:author="יקיר" w:date="2014-12-29T04:18:00Z"/>
                <w:rFonts w:cs="Calibri"/>
              </w:rPr>
            </w:pPr>
          </w:p>
          <w:p w:rsidR="009F6655" w:rsidRPr="00E204A7" w:rsidRDefault="009F6655" w:rsidP="000B7B91">
            <w:pPr>
              <w:autoSpaceDE w:val="0"/>
              <w:autoSpaceDN w:val="0"/>
              <w:bidi w:val="0"/>
              <w:adjustRightInd w:val="0"/>
              <w:spacing w:after="120" w:line="240" w:lineRule="auto"/>
              <w:jc w:val="both"/>
              <w:rPr>
                <w:rFonts w:cs="Calibri"/>
              </w:rPr>
            </w:pPr>
            <w:r w:rsidRPr="00E204A7">
              <w:rPr>
                <w:rFonts w:cs="Calibri"/>
              </w:rPr>
              <w:t>Note: don't forget to check return values!</w:t>
            </w:r>
          </w:p>
        </w:tc>
      </w:tr>
    </w:tbl>
    <w:p w:rsidR="009F6655" w:rsidRDefault="009F6655" w:rsidP="009F6655">
      <w:pPr>
        <w:autoSpaceDE w:val="0"/>
        <w:autoSpaceDN w:val="0"/>
        <w:bidi w:val="0"/>
        <w:adjustRightInd w:val="0"/>
        <w:spacing w:after="120" w:line="240" w:lineRule="auto"/>
        <w:jc w:val="both"/>
        <w:rPr>
          <w:rFonts w:cs="Calibri"/>
        </w:rPr>
      </w:pPr>
    </w:p>
    <w:p w:rsidR="009F6655" w:rsidRDefault="009F6655" w:rsidP="009F6655">
      <w:pPr>
        <w:autoSpaceDE w:val="0"/>
        <w:autoSpaceDN w:val="0"/>
        <w:bidi w:val="0"/>
        <w:adjustRightInd w:val="0"/>
        <w:spacing w:after="120" w:line="240" w:lineRule="auto"/>
        <w:jc w:val="both"/>
        <w:rPr>
          <w:rFonts w:cs="Calibri"/>
        </w:rPr>
      </w:pPr>
      <w:r>
        <w:rPr>
          <w:rFonts w:cs="Calibri"/>
        </w:rPr>
        <w:t xml:space="preserve">Since </w:t>
      </w:r>
      <w:proofErr w:type="spellStart"/>
      <w:r>
        <w:rPr>
          <w:rFonts w:cs="Calibri"/>
        </w:rPr>
        <w:t>munmap</w:t>
      </w:r>
      <w:proofErr w:type="spellEnd"/>
      <w:r>
        <w:rPr>
          <w:rFonts w:cs="Calibri"/>
        </w:rPr>
        <w:t xml:space="preserve"> requires size parameter, one has to save the size of the allocated memory.  This size can be saved as depicted here:</w:t>
      </w:r>
    </w:p>
    <w:p w:rsidR="009F6655" w:rsidRDefault="005906E5" w:rsidP="009F6655">
      <w:pPr>
        <w:autoSpaceDE w:val="0"/>
        <w:autoSpaceDN w:val="0"/>
        <w:bidi w:val="0"/>
        <w:adjustRightInd w:val="0"/>
        <w:spacing w:after="120" w:line="240" w:lineRule="auto"/>
        <w:jc w:val="center"/>
        <w:rPr>
          <w:rFonts w:cs="Calibri"/>
        </w:rPr>
      </w:pPr>
      <w:r>
        <w:rPr>
          <w:rFonts w:cs="Calibri"/>
          <w:noProof/>
        </w:rPr>
        <w:drawing>
          <wp:inline distT="0" distB="0" distL="0" distR="0">
            <wp:extent cx="3962400" cy="11303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962400" cy="1130300"/>
                    </a:xfrm>
                    <a:prstGeom prst="rect">
                      <a:avLst/>
                    </a:prstGeom>
                    <a:noFill/>
                    <a:ln w="9525">
                      <a:noFill/>
                      <a:miter lim="800000"/>
                      <a:headEnd/>
                      <a:tailEnd/>
                    </a:ln>
                  </pic:spPr>
                </pic:pic>
              </a:graphicData>
            </a:graphic>
          </wp:inline>
        </w:drawing>
      </w:r>
    </w:p>
    <w:p w:rsidR="009F6655" w:rsidRDefault="009F6655" w:rsidP="009F6655">
      <w:pPr>
        <w:autoSpaceDE w:val="0"/>
        <w:autoSpaceDN w:val="0"/>
        <w:bidi w:val="0"/>
        <w:adjustRightInd w:val="0"/>
        <w:spacing w:after="120" w:line="240" w:lineRule="auto"/>
        <w:jc w:val="both"/>
        <w:rPr>
          <w:rFonts w:cs="Calibri"/>
        </w:rPr>
      </w:pPr>
    </w:p>
    <w:p w:rsidR="009F6655" w:rsidRDefault="009F6655" w:rsidP="009F6655">
      <w:pPr>
        <w:autoSpaceDE w:val="0"/>
        <w:autoSpaceDN w:val="0"/>
        <w:bidi w:val="0"/>
        <w:adjustRightInd w:val="0"/>
        <w:spacing w:after="120" w:line="240" w:lineRule="auto"/>
        <w:rPr>
          <w:rFonts w:cs="Calibri"/>
        </w:rPr>
      </w:pPr>
    </w:p>
    <w:p w:rsidR="009F6655" w:rsidRDefault="009F6655" w:rsidP="009F6655">
      <w:pPr>
        <w:autoSpaceDE w:val="0"/>
        <w:autoSpaceDN w:val="0"/>
        <w:bidi w:val="0"/>
        <w:adjustRightInd w:val="0"/>
        <w:spacing w:after="120" w:line="240" w:lineRule="auto"/>
        <w:jc w:val="both"/>
        <w:rPr>
          <w:rFonts w:ascii="Times New Roman" w:hAnsi="Times New Roman" w:cs="Times New Roman"/>
        </w:rPr>
      </w:pPr>
    </w:p>
    <w:p w:rsidR="009F6655" w:rsidRDefault="009F6655" w:rsidP="009F6655">
      <w:pPr>
        <w:autoSpaceDE w:val="0"/>
        <w:autoSpaceDN w:val="0"/>
        <w:bidi w:val="0"/>
        <w:adjustRightInd w:val="0"/>
        <w:spacing w:after="120" w:line="240" w:lineRule="auto"/>
        <w:jc w:val="both"/>
        <w:rPr>
          <w:rFonts w:ascii="Times New Roman" w:hAnsi="Times New Roman" w:cs="Times New Roman"/>
        </w:rPr>
      </w:pPr>
    </w:p>
    <w:p w:rsidR="004F51EB" w:rsidRDefault="004F51EB" w:rsidP="004F51EB">
      <w:pPr>
        <w:autoSpaceDE w:val="0"/>
        <w:autoSpaceDN w:val="0"/>
        <w:bidi w:val="0"/>
        <w:adjustRightInd w:val="0"/>
        <w:spacing w:after="120" w:line="240" w:lineRule="auto"/>
        <w:jc w:val="both"/>
        <w:rPr>
          <w:rFonts w:ascii="Times New Roman" w:hAnsi="Times New Roman" w:cs="Times New Roman"/>
        </w:rPr>
      </w:pPr>
    </w:p>
    <w:p w:rsidR="00BB0F33" w:rsidRDefault="00BB0F33" w:rsidP="00BB0F33">
      <w:pPr>
        <w:autoSpaceDE w:val="0"/>
        <w:autoSpaceDN w:val="0"/>
        <w:bidi w:val="0"/>
        <w:adjustRightInd w:val="0"/>
        <w:spacing w:after="120" w:line="240" w:lineRule="auto"/>
        <w:jc w:val="both"/>
        <w:rPr>
          <w:rFonts w:ascii="Times New Roman" w:hAnsi="Times New Roman" w:cs="Times New Roman"/>
        </w:rPr>
      </w:pPr>
    </w:p>
    <w:p w:rsidR="00FD012E" w:rsidRDefault="00FD012E" w:rsidP="000A442B">
      <w:pPr>
        <w:autoSpaceDE w:val="0"/>
        <w:autoSpaceDN w:val="0"/>
        <w:bidi w:val="0"/>
        <w:adjustRightInd w:val="0"/>
        <w:spacing w:after="120" w:line="240" w:lineRule="auto"/>
        <w:jc w:val="both"/>
        <w:rPr>
          <w:rFonts w:cs="Calibri"/>
        </w:rPr>
      </w:pPr>
    </w:p>
    <w:p w:rsidR="00A846E1" w:rsidRDefault="00FD012E" w:rsidP="004F5033">
      <w:pPr>
        <w:autoSpaceDE w:val="0"/>
        <w:autoSpaceDN w:val="0"/>
        <w:bidi w:val="0"/>
        <w:adjustRightInd w:val="0"/>
        <w:spacing w:after="120" w:line="240" w:lineRule="auto"/>
        <w:jc w:val="center"/>
        <w:rPr>
          <w:rFonts w:ascii="Times New Roman" w:hAnsi="Times New Roman" w:cs="Times New Roman"/>
          <w:b/>
          <w:bCs/>
          <w:sz w:val="24"/>
          <w:szCs w:val="24"/>
        </w:rPr>
      </w:pPr>
      <w:bookmarkStart w:id="11" w:name="Task5"/>
      <w:r>
        <w:rPr>
          <w:rFonts w:ascii="Times New Roman" w:hAnsi="Times New Roman" w:cs="Times New Roman"/>
          <w:b/>
          <w:bCs/>
          <w:sz w:val="24"/>
          <w:szCs w:val="24"/>
        </w:rPr>
        <w:t xml:space="preserve">Task </w:t>
      </w:r>
      <w:bookmarkEnd w:id="11"/>
      <w:r w:rsidR="004F5033">
        <w:rPr>
          <w:rFonts w:ascii="Times New Roman" w:hAnsi="Times New Roman" w:cs="Times New Roman"/>
          <w:b/>
          <w:bCs/>
          <w:sz w:val="24"/>
          <w:szCs w:val="24"/>
        </w:rPr>
        <w:t>5</w:t>
      </w:r>
      <w:r>
        <w:rPr>
          <w:rFonts w:ascii="Times New Roman" w:hAnsi="Times New Roman" w:cs="Times New Roman"/>
          <w:b/>
          <w:bCs/>
          <w:sz w:val="24"/>
          <w:szCs w:val="24"/>
        </w:rPr>
        <w:t xml:space="preserve"> –</w:t>
      </w:r>
      <w:r w:rsidR="00EA582D">
        <w:rPr>
          <w:rFonts w:ascii="Times New Roman" w:hAnsi="Times New Roman" w:cs="Times New Roman"/>
          <w:b/>
          <w:bCs/>
          <w:sz w:val="24"/>
          <w:szCs w:val="24"/>
        </w:rPr>
        <w:t xml:space="preserve"> Diving deeper in the code -</w:t>
      </w:r>
      <w:r>
        <w:rPr>
          <w:rFonts w:ascii="Times New Roman" w:hAnsi="Times New Roman" w:cs="Times New Roman"/>
          <w:b/>
          <w:bCs/>
          <w:sz w:val="24"/>
          <w:szCs w:val="24"/>
        </w:rPr>
        <w:t xml:space="preserve"> Implement </w:t>
      </w:r>
      <w:r w:rsidR="004F5033">
        <w:rPr>
          <w:rFonts w:ascii="Times New Roman" w:hAnsi="Times New Roman" w:cs="Times New Roman"/>
          <w:b/>
          <w:bCs/>
          <w:sz w:val="24"/>
          <w:szCs w:val="24"/>
        </w:rPr>
        <w:t>small chunk allocation</w:t>
      </w:r>
    </w:p>
    <w:p w:rsidR="00A846E1" w:rsidRDefault="00A846E1" w:rsidP="00A846E1">
      <w:pPr>
        <w:autoSpaceDE w:val="0"/>
        <w:autoSpaceDN w:val="0"/>
        <w:bidi w:val="0"/>
        <w:adjustRightInd w:val="0"/>
        <w:spacing w:after="120" w:line="240" w:lineRule="auto"/>
        <w:jc w:val="center"/>
        <w:rPr>
          <w:rFonts w:ascii="Times New Roman" w:hAnsi="Times New Roman" w:cs="Times New Roman"/>
          <w:b/>
          <w:bCs/>
          <w:sz w:val="24"/>
          <w:szCs w:val="24"/>
        </w:rPr>
      </w:pPr>
    </w:p>
    <w:p w:rsidR="00FD012E" w:rsidRPr="00A846E1" w:rsidRDefault="00A846E1" w:rsidP="00A846E1">
      <w:pPr>
        <w:autoSpaceDE w:val="0"/>
        <w:autoSpaceDN w:val="0"/>
        <w:bidi w:val="0"/>
        <w:adjustRightInd w:val="0"/>
        <w:spacing w:after="120" w:line="240" w:lineRule="auto"/>
        <w:rPr>
          <w:rFonts w:ascii="Times New Roman" w:hAnsi="Times New Roman" w:cs="Times New Roman"/>
          <w:sz w:val="24"/>
          <w:szCs w:val="24"/>
        </w:rPr>
      </w:pPr>
      <w:r w:rsidRPr="00A846E1">
        <w:rPr>
          <w:rFonts w:ascii="Times New Roman" w:hAnsi="Times New Roman" w:cs="Times New Roman"/>
          <w:sz w:val="24"/>
          <w:szCs w:val="24"/>
        </w:rPr>
        <w:t>Following is the list of the files we have supplied:</w:t>
      </w:r>
      <w:r w:rsidR="00FD012E" w:rsidRPr="00A846E1">
        <w:rPr>
          <w:rFonts w:ascii="Times New Roman" w:hAnsi="Times New Roman" w:cs="Times New Roman"/>
          <w:sz w:val="24"/>
          <w:szCs w:val="24"/>
        </w:rPr>
        <w:t xml:space="preserve"> </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r w:rsidRPr="004E4334">
        <w:rPr>
          <w:rFonts w:ascii="Times New Roman" w:hAnsi="Times New Roman" w:cs="Times New Roman"/>
        </w:rPr>
        <w:t>big-</w:t>
      </w:r>
      <w:proofErr w:type="spellStart"/>
      <w:r w:rsidRPr="004E4334">
        <w:rPr>
          <w:rFonts w:ascii="Times New Roman" w:hAnsi="Times New Roman" w:cs="Times New Roman"/>
        </w:rPr>
        <w:t>chanks.c</w:t>
      </w:r>
      <w:proofErr w:type="spellEnd"/>
      <w:r w:rsidR="00EA582D" w:rsidRPr="004E4334">
        <w:rPr>
          <w:rFonts w:ascii="Times New Roman" w:hAnsi="Times New Roman" w:cs="Times New Roman"/>
        </w:rPr>
        <w:t xml:space="preserve"> – driver to test big chunk allocation </w:t>
      </w:r>
    </w:p>
    <w:p w:rsidR="00EA582D" w:rsidRPr="004E4334" w:rsidRDefault="00EA582D"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linux-scalability.c</w:t>
      </w:r>
      <w:proofErr w:type="spellEnd"/>
      <w:r w:rsidRPr="004E4334">
        <w:rPr>
          <w:rFonts w:ascii="Times New Roman" w:hAnsi="Times New Roman" w:cs="Times New Roman"/>
        </w:rPr>
        <w:t xml:space="preserve"> – driver to test allocation of arbitrary size chunks from multiple threads</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core_memory_allocator.c</w:t>
      </w:r>
      <w:proofErr w:type="spellEnd"/>
      <w:r w:rsidR="00EA582D" w:rsidRPr="004E4334">
        <w:rPr>
          <w:rFonts w:ascii="Times New Roman" w:hAnsi="Times New Roman" w:cs="Times New Roman"/>
        </w:rPr>
        <w:t xml:space="preserve"> </w:t>
      </w:r>
      <w:r w:rsidR="004E4334" w:rsidRPr="004E4334">
        <w:rPr>
          <w:rFonts w:ascii="Times New Roman" w:hAnsi="Times New Roman" w:cs="Times New Roman"/>
        </w:rPr>
        <w:t xml:space="preserve">– allocates and free memory from the system by mapping and </w:t>
      </w:r>
      <w:proofErr w:type="spellStart"/>
      <w:r w:rsidR="004E4334" w:rsidRPr="004E4334">
        <w:rPr>
          <w:rFonts w:ascii="Times New Roman" w:hAnsi="Times New Roman" w:cs="Times New Roman"/>
        </w:rPr>
        <w:t>unmapping</w:t>
      </w:r>
      <w:proofErr w:type="spellEnd"/>
      <w:r w:rsidR="004E4334" w:rsidRPr="004E4334">
        <w:rPr>
          <w:rFonts w:ascii="Times New Roman" w:hAnsi="Times New Roman" w:cs="Times New Roman"/>
        </w:rPr>
        <w:t xml:space="preserve"> </w:t>
      </w:r>
      <w:r w:rsidR="006B304B" w:rsidRPr="004E4334">
        <w:rPr>
          <w:rFonts w:ascii="Times New Roman" w:hAnsi="Times New Roman" w:cs="Times New Roman"/>
        </w:rPr>
        <w:t>anonymous</w:t>
      </w:r>
      <w:r w:rsidR="004E4334" w:rsidRPr="004E4334">
        <w:rPr>
          <w:rFonts w:ascii="Times New Roman" w:hAnsi="Times New Roman" w:cs="Times New Roman"/>
        </w:rPr>
        <w:t xml:space="preserve"> files to virtual memory</w:t>
      </w:r>
    </w:p>
    <w:p w:rsidR="004F5033" w:rsidRPr="004E4334" w:rsidRDefault="004F5033" w:rsidP="006B304B">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cpu_heap.c</w:t>
      </w:r>
      <w:proofErr w:type="spellEnd"/>
      <w:r w:rsidR="004E4334" w:rsidRPr="004E4334">
        <w:rPr>
          <w:rFonts w:ascii="Times New Roman" w:hAnsi="Times New Roman" w:cs="Times New Roman"/>
        </w:rPr>
        <w:t xml:space="preserve"> – </w:t>
      </w:r>
      <w:r w:rsidR="006B304B">
        <w:rPr>
          <w:rFonts w:ascii="Times New Roman" w:hAnsi="Times New Roman" w:cs="Times New Roman"/>
        </w:rPr>
        <w:t>i</w:t>
      </w:r>
      <w:r w:rsidR="006B304B" w:rsidRPr="006B304B">
        <w:rPr>
          <w:rFonts w:ascii="Times New Roman" w:hAnsi="Times New Roman" w:cs="Times New Roman"/>
        </w:rPr>
        <w:t>mplements functions that performs various operations at a single CPU heap level</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memory_allocator.c</w:t>
      </w:r>
      <w:proofErr w:type="spellEnd"/>
      <w:r w:rsidR="004E4334" w:rsidRPr="004E4334">
        <w:rPr>
          <w:rFonts w:ascii="Times New Roman" w:hAnsi="Times New Roman" w:cs="Times New Roman"/>
        </w:rPr>
        <w:t xml:space="preserve">  - the central module of memory allocator implementing </w:t>
      </w:r>
      <w:proofErr w:type="spellStart"/>
      <w:r w:rsidR="004E4334" w:rsidRPr="004E4334">
        <w:rPr>
          <w:rFonts w:ascii="Times New Roman" w:hAnsi="Times New Roman" w:cs="Times New Roman"/>
        </w:rPr>
        <w:t>malloc</w:t>
      </w:r>
      <w:proofErr w:type="spellEnd"/>
      <w:r w:rsidR="004E4334" w:rsidRPr="004E4334">
        <w:rPr>
          <w:rFonts w:ascii="Times New Roman" w:hAnsi="Times New Roman" w:cs="Times New Roman"/>
        </w:rPr>
        <w:t>, free and a few helper functions</w:t>
      </w:r>
    </w:p>
    <w:p w:rsidR="004F5033" w:rsidRPr="006B304B" w:rsidRDefault="004F5033" w:rsidP="006B304B">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size_class.c</w:t>
      </w:r>
      <w:proofErr w:type="spellEnd"/>
      <w:r w:rsidR="006B304B">
        <w:rPr>
          <w:rFonts w:ascii="Times New Roman" w:hAnsi="Times New Roman" w:cs="Times New Roman"/>
        </w:rPr>
        <w:t xml:space="preserve"> - </w:t>
      </w:r>
      <w:r w:rsidR="006B304B" w:rsidRPr="006B304B">
        <w:rPr>
          <w:rFonts w:ascii="Times New Roman" w:hAnsi="Times New Roman" w:cs="Times New Roman"/>
        </w:rPr>
        <w:t xml:space="preserve">implements functions to perform various operations at size class level such as insertions, removal and searches for superblocks from a given </w:t>
      </w:r>
      <w:proofErr w:type="spellStart"/>
      <w:r w:rsidR="006B304B" w:rsidRPr="006B304B">
        <w:rPr>
          <w:rFonts w:ascii="Times New Roman" w:hAnsi="Times New Roman" w:cs="Times New Roman"/>
        </w:rPr>
        <w:t>sizeclass</w:t>
      </w:r>
      <w:r w:rsidR="006B304B">
        <w:rPr>
          <w:rFonts w:ascii="Times New Roman" w:hAnsi="Times New Roman" w:cs="Times New Roman"/>
        </w:rPr>
        <w:t>s</w:t>
      </w:r>
      <w:proofErr w:type="spellEnd"/>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memory_allocator.h</w:t>
      </w:r>
      <w:proofErr w:type="spellEnd"/>
      <w:r w:rsidR="00A846E1">
        <w:rPr>
          <w:rFonts w:ascii="Times New Roman" w:hAnsi="Times New Roman" w:cs="Times New Roman"/>
        </w:rPr>
        <w:t xml:space="preserve"> – helper functions for </w:t>
      </w:r>
      <w:proofErr w:type="spellStart"/>
      <w:r w:rsidR="00A846E1" w:rsidRPr="004E4334">
        <w:rPr>
          <w:rFonts w:ascii="Times New Roman" w:hAnsi="Times New Roman" w:cs="Times New Roman"/>
        </w:rPr>
        <w:t>memory_allocator.c</w:t>
      </w:r>
      <w:proofErr w:type="spellEnd"/>
      <w:r w:rsidR="00A846E1" w:rsidRPr="004E4334">
        <w:rPr>
          <w:rFonts w:ascii="Times New Roman" w:hAnsi="Times New Roman" w:cs="Times New Roman"/>
        </w:rPr>
        <w:t xml:space="preserve">  </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mtmm.h</w:t>
      </w:r>
      <w:proofErr w:type="spellEnd"/>
      <w:r w:rsidR="00A846E1">
        <w:rPr>
          <w:rFonts w:ascii="Times New Roman" w:hAnsi="Times New Roman" w:cs="Times New Roman"/>
        </w:rPr>
        <w:t xml:space="preserve"> – </w:t>
      </w:r>
      <w:proofErr w:type="spellStart"/>
      <w:r w:rsidR="00A846E1">
        <w:rPr>
          <w:rFonts w:ascii="Times New Roman" w:hAnsi="Times New Roman" w:cs="Times New Roman"/>
        </w:rPr>
        <w:t>malloc</w:t>
      </w:r>
      <w:proofErr w:type="spellEnd"/>
      <w:r w:rsidR="00A846E1">
        <w:rPr>
          <w:rFonts w:ascii="Times New Roman" w:hAnsi="Times New Roman" w:cs="Times New Roman"/>
        </w:rPr>
        <w:t xml:space="preserve">, free, </w:t>
      </w:r>
      <w:proofErr w:type="spellStart"/>
      <w:r w:rsidR="00A846E1">
        <w:rPr>
          <w:rFonts w:ascii="Times New Roman" w:hAnsi="Times New Roman" w:cs="Times New Roman"/>
        </w:rPr>
        <w:t>realloc</w:t>
      </w:r>
      <w:proofErr w:type="spellEnd"/>
      <w:r w:rsidR="00A846E1">
        <w:rPr>
          <w:rFonts w:ascii="Times New Roman" w:hAnsi="Times New Roman" w:cs="Times New Roman"/>
        </w:rPr>
        <w:t xml:space="preserve">, </w:t>
      </w:r>
      <w:proofErr w:type="spellStart"/>
      <w:r w:rsidR="00A846E1">
        <w:rPr>
          <w:rFonts w:ascii="Times New Roman" w:hAnsi="Times New Roman" w:cs="Times New Roman"/>
        </w:rPr>
        <w:t>calloc</w:t>
      </w:r>
      <w:proofErr w:type="spellEnd"/>
      <w:r w:rsidR="00A846E1">
        <w:rPr>
          <w:rFonts w:ascii="Times New Roman" w:hAnsi="Times New Roman" w:cs="Times New Roman"/>
        </w:rPr>
        <w:t xml:space="preserve"> API and Hoar allocator constants</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ptbarrier.h</w:t>
      </w:r>
      <w:proofErr w:type="spellEnd"/>
      <w:r w:rsidR="00A846E1">
        <w:rPr>
          <w:rFonts w:ascii="Times New Roman" w:hAnsi="Times New Roman" w:cs="Times New Roman"/>
        </w:rPr>
        <w:t xml:space="preserve"> – synchronization primitives </w:t>
      </w:r>
    </w:p>
    <w:p w:rsidR="004F5033" w:rsidRPr="004E4334" w:rsidRDefault="004F5033" w:rsidP="004E4334">
      <w:pPr>
        <w:pStyle w:val="ListParagraph"/>
        <w:numPr>
          <w:ilvl w:val="0"/>
          <w:numId w:val="7"/>
        </w:numPr>
        <w:autoSpaceDE w:val="0"/>
        <w:autoSpaceDN w:val="0"/>
        <w:bidi w:val="0"/>
        <w:adjustRightInd w:val="0"/>
        <w:spacing w:after="120" w:line="240" w:lineRule="auto"/>
        <w:jc w:val="both"/>
        <w:rPr>
          <w:rFonts w:ascii="Times New Roman" w:hAnsi="Times New Roman" w:cs="Times New Roman"/>
        </w:rPr>
      </w:pPr>
      <w:proofErr w:type="spellStart"/>
      <w:r w:rsidRPr="004E4334">
        <w:rPr>
          <w:rFonts w:ascii="Times New Roman" w:hAnsi="Times New Roman" w:cs="Times New Roman"/>
        </w:rPr>
        <w:t>Makefile</w:t>
      </w:r>
      <w:proofErr w:type="spellEnd"/>
      <w:r w:rsidR="00A846E1">
        <w:rPr>
          <w:rFonts w:ascii="Times New Roman" w:hAnsi="Times New Roman" w:cs="Times New Roman"/>
        </w:rPr>
        <w:t xml:space="preserve"> – script to compile targets</w:t>
      </w:r>
    </w:p>
    <w:p w:rsidR="004F5033" w:rsidRDefault="004F5033" w:rsidP="004F5033">
      <w:pPr>
        <w:autoSpaceDE w:val="0"/>
        <w:autoSpaceDN w:val="0"/>
        <w:bidi w:val="0"/>
        <w:adjustRightInd w:val="0"/>
        <w:spacing w:after="120" w:line="240" w:lineRule="auto"/>
        <w:jc w:val="center"/>
        <w:rPr>
          <w:rFonts w:ascii="Times New Roman" w:hAnsi="Times New Roman" w:cs="Times New Roman"/>
          <w:b/>
          <w:bCs/>
          <w:sz w:val="24"/>
          <w:szCs w:val="24"/>
        </w:rPr>
      </w:pPr>
    </w:p>
    <w:p w:rsidR="00FD012E" w:rsidRDefault="00ED08C1" w:rsidP="00ED08C1">
      <w:pPr>
        <w:autoSpaceDE w:val="0"/>
        <w:autoSpaceDN w:val="0"/>
        <w:bidi w:val="0"/>
        <w:adjustRightInd w:val="0"/>
        <w:spacing w:after="120" w:line="240" w:lineRule="auto"/>
        <w:rPr>
          <w:rFonts w:ascii="Times New Roman" w:hAnsi="Times New Roman" w:cs="Times New Roman"/>
        </w:rPr>
      </w:pPr>
      <w:r w:rsidRPr="00ED08C1">
        <w:rPr>
          <w:rFonts w:ascii="Times New Roman" w:hAnsi="Times New Roman" w:cs="Times New Roman"/>
          <w:sz w:val="24"/>
          <w:szCs w:val="24"/>
        </w:rPr>
        <w:t xml:space="preserve">You will </w:t>
      </w:r>
      <w:r>
        <w:rPr>
          <w:rFonts w:ascii="Times New Roman" w:hAnsi="Times New Roman" w:cs="Times New Roman"/>
          <w:sz w:val="24"/>
          <w:szCs w:val="24"/>
        </w:rPr>
        <w:t xml:space="preserve">find several functions left unimplemented and if you will try to link the </w:t>
      </w:r>
      <w:proofErr w:type="spellStart"/>
      <w:r w:rsidRPr="004F51EB">
        <w:rPr>
          <w:rFonts w:ascii="Times New Roman" w:hAnsi="Times New Roman" w:cs="Times New Roman"/>
        </w:rPr>
        <w:t>libmtmm</w:t>
      </w:r>
      <w:r>
        <w:rPr>
          <w:rFonts w:ascii="Times New Roman" w:hAnsi="Times New Roman" w:cs="Times New Roman"/>
        </w:rPr>
        <w:t>.a</w:t>
      </w:r>
      <w:proofErr w:type="spellEnd"/>
      <w:r>
        <w:rPr>
          <w:rFonts w:ascii="Times New Roman" w:hAnsi="Times New Roman" w:cs="Times New Roman"/>
        </w:rPr>
        <w:t xml:space="preserve"> with </w:t>
      </w:r>
      <w:proofErr w:type="spellStart"/>
      <w:r>
        <w:rPr>
          <w:rFonts w:ascii="Times New Roman" w:hAnsi="Times New Roman" w:cs="Times New Roman"/>
        </w:rPr>
        <w:t>linux_scalability</w:t>
      </w:r>
      <w:proofErr w:type="spellEnd"/>
      <w:r>
        <w:rPr>
          <w:rFonts w:ascii="Times New Roman" w:hAnsi="Times New Roman" w:cs="Times New Roman"/>
        </w:rPr>
        <w:t xml:space="preserve"> driver segmentation fault will be the result (</w:t>
      </w:r>
      <w:proofErr w:type="spellStart"/>
      <w:r>
        <w:rPr>
          <w:rFonts w:ascii="Times New Roman" w:hAnsi="Times New Roman" w:cs="Times New Roman"/>
        </w:rPr>
        <w:t>linux_scalability</w:t>
      </w:r>
      <w:proofErr w:type="spellEnd"/>
      <w:r>
        <w:rPr>
          <w:rFonts w:ascii="Times New Roman" w:hAnsi="Times New Roman" w:cs="Times New Roman"/>
        </w:rPr>
        <w:t xml:space="preserve"> uses </w:t>
      </w:r>
      <w:proofErr w:type="spellStart"/>
      <w:r>
        <w:rPr>
          <w:rFonts w:ascii="Times New Roman" w:hAnsi="Times New Roman" w:cs="Times New Roman"/>
        </w:rPr>
        <w:t>pthreads</w:t>
      </w:r>
      <w:proofErr w:type="spellEnd"/>
      <w:r>
        <w:rPr>
          <w:rFonts w:ascii="Times New Roman" w:hAnsi="Times New Roman" w:cs="Times New Roman"/>
        </w:rPr>
        <w:t xml:space="preserve"> library that calls to the </w:t>
      </w:r>
      <w:proofErr w:type="spellStart"/>
      <w:r>
        <w:rPr>
          <w:rFonts w:ascii="Times New Roman" w:hAnsi="Times New Roman" w:cs="Times New Roman"/>
        </w:rPr>
        <w:t>malloc</w:t>
      </w:r>
      <w:proofErr w:type="spellEnd"/>
      <w:r>
        <w:rPr>
          <w:rFonts w:ascii="Times New Roman" w:hAnsi="Times New Roman" w:cs="Times New Roman"/>
        </w:rPr>
        <w:t xml:space="preserve"> and </w:t>
      </w:r>
      <w:proofErr w:type="spellStart"/>
      <w:r>
        <w:rPr>
          <w:rFonts w:ascii="Times New Roman" w:hAnsi="Times New Roman" w:cs="Times New Roman"/>
        </w:rPr>
        <w:t>malloc</w:t>
      </w:r>
      <w:proofErr w:type="spellEnd"/>
      <w:r>
        <w:rPr>
          <w:rFonts w:ascii="Times New Roman" w:hAnsi="Times New Roman" w:cs="Times New Roman"/>
        </w:rPr>
        <w:t xml:space="preserve"> for small chunks will return null).</w:t>
      </w:r>
    </w:p>
    <w:p w:rsidR="00ED08C1" w:rsidRDefault="00ED08C1" w:rsidP="00ED08C1">
      <w:pPr>
        <w:autoSpaceDE w:val="0"/>
        <w:autoSpaceDN w:val="0"/>
        <w:bidi w:val="0"/>
        <w:adjustRightInd w:val="0"/>
        <w:spacing w:after="120" w:line="240" w:lineRule="auto"/>
        <w:rPr>
          <w:rFonts w:ascii="Times New Roman" w:hAnsi="Times New Roman" w:cs="Times New Roman"/>
        </w:rPr>
      </w:pPr>
    </w:p>
    <w:p w:rsidR="00ED08C1" w:rsidRPr="00ED08C1" w:rsidRDefault="00ED08C1" w:rsidP="00ED08C1">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rPr>
        <w:t xml:space="preserve">So you need to implement the missing staff. </w:t>
      </w:r>
      <w:proofErr w:type="gramStart"/>
      <w:r>
        <w:rPr>
          <w:rFonts w:ascii="Times New Roman" w:hAnsi="Times New Roman" w:cs="Times New Roman"/>
        </w:rPr>
        <w:t>Is</w:t>
      </w:r>
      <w:proofErr w:type="gramEnd"/>
      <w:r>
        <w:rPr>
          <w:rFonts w:ascii="Times New Roman" w:hAnsi="Times New Roman" w:cs="Times New Roman"/>
        </w:rPr>
        <w:t xml:space="preserve"> about 350 lines of code (that we have removed).</w:t>
      </w:r>
    </w:p>
    <w:p w:rsidR="00FD012E" w:rsidRDefault="00FD012E" w:rsidP="000A442B">
      <w:pPr>
        <w:autoSpaceDE w:val="0"/>
        <w:autoSpaceDN w:val="0"/>
        <w:bidi w:val="0"/>
        <w:adjustRightInd w:val="0"/>
        <w:spacing w:after="120" w:line="240" w:lineRule="auto"/>
        <w:jc w:val="both"/>
        <w:rPr>
          <w:rFonts w:ascii="Times New Roman" w:hAnsi="Times New Roman" w:cs="Times New Roman"/>
          <w:b/>
          <w:bCs/>
          <w:sz w:val="24"/>
          <w:szCs w:val="24"/>
        </w:rPr>
      </w:pPr>
    </w:p>
    <w:p w:rsidR="00085FAF" w:rsidRDefault="00085FAF" w:rsidP="00085FAF">
      <w:pPr>
        <w:autoSpaceDE w:val="0"/>
        <w:autoSpaceDN w:val="0"/>
        <w:bidi w:val="0"/>
        <w:adjustRightInd w:val="0"/>
        <w:spacing w:after="120" w:line="240" w:lineRule="auto"/>
        <w:jc w:val="both"/>
        <w:rPr>
          <w:rFonts w:ascii="Times New Roman" w:hAnsi="Times New Roman" w:cs="Times New Roman"/>
          <w:b/>
          <w:bCs/>
          <w:sz w:val="24"/>
          <w:szCs w:val="24"/>
        </w:rPr>
      </w:pPr>
    </w:p>
    <w:p w:rsidR="00085FAF" w:rsidRDefault="00085FAF" w:rsidP="00085FAF">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0" w:line="240" w:lineRule="auto"/>
        <w:rPr>
          <w:rFonts w:cs="Calibri"/>
        </w:rPr>
      </w:pPr>
    </w:p>
    <w:p w:rsidR="00FD012E" w:rsidRPr="000710A6" w:rsidRDefault="00FD012E" w:rsidP="000710A6">
      <w:pPr>
        <w:autoSpaceDE w:val="0"/>
        <w:autoSpaceDN w:val="0"/>
        <w:bidi w:val="0"/>
        <w:adjustRightInd w:val="0"/>
        <w:spacing w:after="120" w:line="240" w:lineRule="auto"/>
        <w:jc w:val="center"/>
        <w:rPr>
          <w:rFonts w:ascii="Times New Roman" w:hAnsi="Times New Roman" w:cs="Times New Roman"/>
          <w:b/>
          <w:bCs/>
          <w:color w:val="FF0000"/>
          <w:sz w:val="28"/>
          <w:szCs w:val="28"/>
        </w:rPr>
      </w:pPr>
      <w:r w:rsidRPr="000710A6">
        <w:rPr>
          <w:rFonts w:ascii="Times New Roman" w:hAnsi="Times New Roman" w:cs="Times New Roman"/>
          <w:b/>
          <w:bCs/>
          <w:color w:val="FF0000"/>
          <w:sz w:val="28"/>
          <w:szCs w:val="28"/>
        </w:rPr>
        <w:t xml:space="preserve">References </w:t>
      </w: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p w:rsidR="00FD012E" w:rsidRDefault="002D3430" w:rsidP="000A442B">
      <w:pPr>
        <w:autoSpaceDE w:val="0"/>
        <w:autoSpaceDN w:val="0"/>
        <w:bidi w:val="0"/>
        <w:adjustRightInd w:val="0"/>
        <w:spacing w:after="0" w:line="240" w:lineRule="auto"/>
        <w:rPr>
          <w:rFonts w:cs="Calibri"/>
        </w:rPr>
      </w:pPr>
      <w:hyperlink r:id="rId24" w:history="1">
        <w:r w:rsidR="00FD012E">
          <w:rPr>
            <w:rFonts w:ascii="Times New Roman" w:hAnsi="Times New Roman" w:cs="Times New Roman"/>
            <w:color w:val="0000FF"/>
            <w:sz w:val="24"/>
            <w:szCs w:val="24"/>
            <w:u w:val="single"/>
          </w:rPr>
          <w:t>http://duartes.org/gustavo/blog/post/anatomy-of-a-program-in-memory/</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C Programming Language”</w:t>
      </w:r>
      <w:r>
        <w:rPr>
          <w:rFonts w:ascii="Times New Roman" w:hAnsi="Times New Roman" w:cs="Times New Roman"/>
          <w:sz w:val="24"/>
          <w:szCs w:val="24"/>
        </w:rPr>
        <w:t xml:space="preserve"> by Kernighan and Ritchie (attached to maman12.zip as a pfd)</w:t>
      </w: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r>
        <w:rPr>
          <w:rFonts w:ascii="Times New Roman" w:hAnsi="Times New Roman" w:cs="Times New Roman"/>
          <w:sz w:val="24"/>
          <w:szCs w:val="24"/>
        </w:rPr>
        <w:lastRenderedPageBreak/>
        <w:t xml:space="preserve">[3] </w:t>
      </w:r>
      <w:hyperlink r:id="rId25" w:anchor="Implementations" w:history="1">
        <w:r>
          <w:rPr>
            <w:rFonts w:ascii="Times New Roman" w:hAnsi="Times New Roman" w:cs="Times New Roman"/>
            <w:color w:val="0000FF"/>
            <w:sz w:val="24"/>
            <w:szCs w:val="24"/>
            <w:u w:val="single"/>
          </w:rPr>
          <w:t>http://en.wikibooks.org/wiki/C_Programming/C_Reference/stdlib.h/malloc#Implementations</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FD012E" w:rsidRDefault="002D3430" w:rsidP="000A442B">
      <w:pPr>
        <w:autoSpaceDE w:val="0"/>
        <w:autoSpaceDN w:val="0"/>
        <w:bidi w:val="0"/>
        <w:adjustRightInd w:val="0"/>
        <w:spacing w:after="0" w:line="240" w:lineRule="auto"/>
        <w:rPr>
          <w:rFonts w:cs="Calibri"/>
        </w:rPr>
      </w:pPr>
      <w:hyperlink r:id="rId26" w:history="1">
        <w:r w:rsidR="00FD012E">
          <w:rPr>
            <w:rFonts w:ascii="Times New Roman" w:hAnsi="Times New Roman" w:cs="Times New Roman"/>
            <w:color w:val="0000FF"/>
            <w:sz w:val="24"/>
            <w:szCs w:val="24"/>
            <w:u w:val="single"/>
          </w:rPr>
          <w:t>http://en.wikipedia.org/wiki/Hoard_memory_allocator</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Pr="000A442B" w:rsidRDefault="00FD012E" w:rsidP="000A442B"/>
    <w:sectPr w:rsidR="00FD012E" w:rsidRPr="000A442B" w:rsidSect="00FB2574">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4E2"/>
    <w:multiLevelType w:val="hybridMultilevel"/>
    <w:tmpl w:val="C61E2436"/>
    <w:lvl w:ilvl="0" w:tplc="8D428982">
      <w:start w:val="1"/>
      <w:numFmt w:val="decimal"/>
      <w:lvlText w:val="%1."/>
      <w:lvlJc w:val="left"/>
      <w:pPr>
        <w:tabs>
          <w:tab w:val="num" w:pos="720"/>
        </w:tabs>
        <w:ind w:left="720" w:hanging="360"/>
      </w:pPr>
      <w:rPr>
        <w:rFonts w:cs="Times New Roman"/>
      </w:rPr>
    </w:lvl>
    <w:lvl w:ilvl="1" w:tplc="9FDE8440" w:tentative="1">
      <w:start w:val="1"/>
      <w:numFmt w:val="decimal"/>
      <w:lvlText w:val="%2."/>
      <w:lvlJc w:val="left"/>
      <w:pPr>
        <w:tabs>
          <w:tab w:val="num" w:pos="1440"/>
        </w:tabs>
        <w:ind w:left="1440" w:hanging="360"/>
      </w:pPr>
      <w:rPr>
        <w:rFonts w:cs="Times New Roman"/>
      </w:rPr>
    </w:lvl>
    <w:lvl w:ilvl="2" w:tplc="FD8CA9F2" w:tentative="1">
      <w:start w:val="1"/>
      <w:numFmt w:val="decimal"/>
      <w:lvlText w:val="%3."/>
      <w:lvlJc w:val="left"/>
      <w:pPr>
        <w:tabs>
          <w:tab w:val="num" w:pos="2160"/>
        </w:tabs>
        <w:ind w:left="2160" w:hanging="360"/>
      </w:pPr>
      <w:rPr>
        <w:rFonts w:cs="Times New Roman"/>
      </w:rPr>
    </w:lvl>
    <w:lvl w:ilvl="3" w:tplc="3B7215D2" w:tentative="1">
      <w:start w:val="1"/>
      <w:numFmt w:val="decimal"/>
      <w:lvlText w:val="%4."/>
      <w:lvlJc w:val="left"/>
      <w:pPr>
        <w:tabs>
          <w:tab w:val="num" w:pos="2880"/>
        </w:tabs>
        <w:ind w:left="2880" w:hanging="360"/>
      </w:pPr>
      <w:rPr>
        <w:rFonts w:cs="Times New Roman"/>
      </w:rPr>
    </w:lvl>
    <w:lvl w:ilvl="4" w:tplc="7A382B22" w:tentative="1">
      <w:start w:val="1"/>
      <w:numFmt w:val="decimal"/>
      <w:lvlText w:val="%5."/>
      <w:lvlJc w:val="left"/>
      <w:pPr>
        <w:tabs>
          <w:tab w:val="num" w:pos="3600"/>
        </w:tabs>
        <w:ind w:left="3600" w:hanging="360"/>
      </w:pPr>
      <w:rPr>
        <w:rFonts w:cs="Times New Roman"/>
      </w:rPr>
    </w:lvl>
    <w:lvl w:ilvl="5" w:tplc="0430F59E" w:tentative="1">
      <w:start w:val="1"/>
      <w:numFmt w:val="decimal"/>
      <w:lvlText w:val="%6."/>
      <w:lvlJc w:val="left"/>
      <w:pPr>
        <w:tabs>
          <w:tab w:val="num" w:pos="4320"/>
        </w:tabs>
        <w:ind w:left="4320" w:hanging="360"/>
      </w:pPr>
      <w:rPr>
        <w:rFonts w:cs="Times New Roman"/>
      </w:rPr>
    </w:lvl>
    <w:lvl w:ilvl="6" w:tplc="3B2C7028" w:tentative="1">
      <w:start w:val="1"/>
      <w:numFmt w:val="decimal"/>
      <w:lvlText w:val="%7."/>
      <w:lvlJc w:val="left"/>
      <w:pPr>
        <w:tabs>
          <w:tab w:val="num" w:pos="5040"/>
        </w:tabs>
        <w:ind w:left="5040" w:hanging="360"/>
      </w:pPr>
      <w:rPr>
        <w:rFonts w:cs="Times New Roman"/>
      </w:rPr>
    </w:lvl>
    <w:lvl w:ilvl="7" w:tplc="26BECD3C" w:tentative="1">
      <w:start w:val="1"/>
      <w:numFmt w:val="decimal"/>
      <w:lvlText w:val="%8."/>
      <w:lvlJc w:val="left"/>
      <w:pPr>
        <w:tabs>
          <w:tab w:val="num" w:pos="5760"/>
        </w:tabs>
        <w:ind w:left="5760" w:hanging="360"/>
      </w:pPr>
      <w:rPr>
        <w:rFonts w:cs="Times New Roman"/>
      </w:rPr>
    </w:lvl>
    <w:lvl w:ilvl="8" w:tplc="EB4A13CE" w:tentative="1">
      <w:start w:val="1"/>
      <w:numFmt w:val="decimal"/>
      <w:lvlText w:val="%9."/>
      <w:lvlJc w:val="left"/>
      <w:pPr>
        <w:tabs>
          <w:tab w:val="num" w:pos="6480"/>
        </w:tabs>
        <w:ind w:left="6480" w:hanging="360"/>
      </w:pPr>
      <w:rPr>
        <w:rFonts w:cs="Times New Roman"/>
      </w:rPr>
    </w:lvl>
  </w:abstractNum>
  <w:abstractNum w:abstractNumId="1">
    <w:nsid w:val="23EF52AC"/>
    <w:multiLevelType w:val="hybridMultilevel"/>
    <w:tmpl w:val="8D3A5902"/>
    <w:lvl w:ilvl="0" w:tplc="FD02E19E">
      <w:start w:val="1"/>
      <w:numFmt w:val="decimal"/>
      <w:lvlText w:val="%1."/>
      <w:lvlJc w:val="left"/>
      <w:pPr>
        <w:tabs>
          <w:tab w:val="num" w:pos="720"/>
        </w:tabs>
        <w:ind w:left="720" w:hanging="360"/>
      </w:pPr>
      <w:rPr>
        <w:rFonts w:cs="Times New Roman"/>
      </w:rPr>
    </w:lvl>
    <w:lvl w:ilvl="1" w:tplc="0FD8266E" w:tentative="1">
      <w:start w:val="1"/>
      <w:numFmt w:val="decimal"/>
      <w:lvlText w:val="%2."/>
      <w:lvlJc w:val="left"/>
      <w:pPr>
        <w:tabs>
          <w:tab w:val="num" w:pos="1440"/>
        </w:tabs>
        <w:ind w:left="1440" w:hanging="360"/>
      </w:pPr>
      <w:rPr>
        <w:rFonts w:cs="Times New Roman"/>
      </w:rPr>
    </w:lvl>
    <w:lvl w:ilvl="2" w:tplc="CF5A6432" w:tentative="1">
      <w:start w:val="1"/>
      <w:numFmt w:val="decimal"/>
      <w:lvlText w:val="%3."/>
      <w:lvlJc w:val="left"/>
      <w:pPr>
        <w:tabs>
          <w:tab w:val="num" w:pos="2160"/>
        </w:tabs>
        <w:ind w:left="2160" w:hanging="360"/>
      </w:pPr>
      <w:rPr>
        <w:rFonts w:cs="Times New Roman"/>
      </w:rPr>
    </w:lvl>
    <w:lvl w:ilvl="3" w:tplc="432EA462" w:tentative="1">
      <w:start w:val="1"/>
      <w:numFmt w:val="decimal"/>
      <w:lvlText w:val="%4."/>
      <w:lvlJc w:val="left"/>
      <w:pPr>
        <w:tabs>
          <w:tab w:val="num" w:pos="2880"/>
        </w:tabs>
        <w:ind w:left="2880" w:hanging="360"/>
      </w:pPr>
      <w:rPr>
        <w:rFonts w:cs="Times New Roman"/>
      </w:rPr>
    </w:lvl>
    <w:lvl w:ilvl="4" w:tplc="F5F09D8E" w:tentative="1">
      <w:start w:val="1"/>
      <w:numFmt w:val="decimal"/>
      <w:lvlText w:val="%5."/>
      <w:lvlJc w:val="left"/>
      <w:pPr>
        <w:tabs>
          <w:tab w:val="num" w:pos="3600"/>
        </w:tabs>
        <w:ind w:left="3600" w:hanging="360"/>
      </w:pPr>
      <w:rPr>
        <w:rFonts w:cs="Times New Roman"/>
      </w:rPr>
    </w:lvl>
    <w:lvl w:ilvl="5" w:tplc="D020E504" w:tentative="1">
      <w:start w:val="1"/>
      <w:numFmt w:val="decimal"/>
      <w:lvlText w:val="%6."/>
      <w:lvlJc w:val="left"/>
      <w:pPr>
        <w:tabs>
          <w:tab w:val="num" w:pos="4320"/>
        </w:tabs>
        <w:ind w:left="4320" w:hanging="360"/>
      </w:pPr>
      <w:rPr>
        <w:rFonts w:cs="Times New Roman"/>
      </w:rPr>
    </w:lvl>
    <w:lvl w:ilvl="6" w:tplc="7DD83D80" w:tentative="1">
      <w:start w:val="1"/>
      <w:numFmt w:val="decimal"/>
      <w:lvlText w:val="%7."/>
      <w:lvlJc w:val="left"/>
      <w:pPr>
        <w:tabs>
          <w:tab w:val="num" w:pos="5040"/>
        </w:tabs>
        <w:ind w:left="5040" w:hanging="360"/>
      </w:pPr>
      <w:rPr>
        <w:rFonts w:cs="Times New Roman"/>
      </w:rPr>
    </w:lvl>
    <w:lvl w:ilvl="7" w:tplc="AB5EE7CA" w:tentative="1">
      <w:start w:val="1"/>
      <w:numFmt w:val="decimal"/>
      <w:lvlText w:val="%8."/>
      <w:lvlJc w:val="left"/>
      <w:pPr>
        <w:tabs>
          <w:tab w:val="num" w:pos="5760"/>
        </w:tabs>
        <w:ind w:left="5760" w:hanging="360"/>
      </w:pPr>
      <w:rPr>
        <w:rFonts w:cs="Times New Roman"/>
      </w:rPr>
    </w:lvl>
    <w:lvl w:ilvl="8" w:tplc="F7C85D0E" w:tentative="1">
      <w:start w:val="1"/>
      <w:numFmt w:val="decimal"/>
      <w:lvlText w:val="%9."/>
      <w:lvlJc w:val="left"/>
      <w:pPr>
        <w:tabs>
          <w:tab w:val="num" w:pos="6480"/>
        </w:tabs>
        <w:ind w:left="6480" w:hanging="360"/>
      </w:pPr>
      <w:rPr>
        <w:rFonts w:cs="Times New Roman"/>
      </w:rPr>
    </w:lvl>
  </w:abstractNum>
  <w:abstractNum w:abstractNumId="2">
    <w:nsid w:val="27423BB5"/>
    <w:multiLevelType w:val="hybridMultilevel"/>
    <w:tmpl w:val="5F06F090"/>
    <w:lvl w:ilvl="0" w:tplc="43B87CA8">
      <w:start w:val="1"/>
      <w:numFmt w:val="decimal"/>
      <w:lvlText w:val="%1."/>
      <w:lvlJc w:val="left"/>
      <w:pPr>
        <w:tabs>
          <w:tab w:val="num" w:pos="720"/>
        </w:tabs>
        <w:ind w:left="720" w:hanging="360"/>
      </w:pPr>
      <w:rPr>
        <w:rFonts w:cs="Times New Roman"/>
      </w:rPr>
    </w:lvl>
    <w:lvl w:ilvl="1" w:tplc="A022C4B0" w:tentative="1">
      <w:start w:val="1"/>
      <w:numFmt w:val="decimal"/>
      <w:lvlText w:val="%2."/>
      <w:lvlJc w:val="left"/>
      <w:pPr>
        <w:tabs>
          <w:tab w:val="num" w:pos="1440"/>
        </w:tabs>
        <w:ind w:left="1440" w:hanging="360"/>
      </w:pPr>
      <w:rPr>
        <w:rFonts w:cs="Times New Roman"/>
      </w:rPr>
    </w:lvl>
    <w:lvl w:ilvl="2" w:tplc="0BA87D04" w:tentative="1">
      <w:start w:val="1"/>
      <w:numFmt w:val="decimal"/>
      <w:lvlText w:val="%3."/>
      <w:lvlJc w:val="left"/>
      <w:pPr>
        <w:tabs>
          <w:tab w:val="num" w:pos="2160"/>
        </w:tabs>
        <w:ind w:left="2160" w:hanging="360"/>
      </w:pPr>
      <w:rPr>
        <w:rFonts w:cs="Times New Roman"/>
      </w:rPr>
    </w:lvl>
    <w:lvl w:ilvl="3" w:tplc="71F8A0B2" w:tentative="1">
      <w:start w:val="1"/>
      <w:numFmt w:val="decimal"/>
      <w:lvlText w:val="%4."/>
      <w:lvlJc w:val="left"/>
      <w:pPr>
        <w:tabs>
          <w:tab w:val="num" w:pos="2880"/>
        </w:tabs>
        <w:ind w:left="2880" w:hanging="360"/>
      </w:pPr>
      <w:rPr>
        <w:rFonts w:cs="Times New Roman"/>
      </w:rPr>
    </w:lvl>
    <w:lvl w:ilvl="4" w:tplc="61DE0194" w:tentative="1">
      <w:start w:val="1"/>
      <w:numFmt w:val="decimal"/>
      <w:lvlText w:val="%5."/>
      <w:lvlJc w:val="left"/>
      <w:pPr>
        <w:tabs>
          <w:tab w:val="num" w:pos="3600"/>
        </w:tabs>
        <w:ind w:left="3600" w:hanging="360"/>
      </w:pPr>
      <w:rPr>
        <w:rFonts w:cs="Times New Roman"/>
      </w:rPr>
    </w:lvl>
    <w:lvl w:ilvl="5" w:tplc="D6CE4336" w:tentative="1">
      <w:start w:val="1"/>
      <w:numFmt w:val="decimal"/>
      <w:lvlText w:val="%6."/>
      <w:lvlJc w:val="left"/>
      <w:pPr>
        <w:tabs>
          <w:tab w:val="num" w:pos="4320"/>
        </w:tabs>
        <w:ind w:left="4320" w:hanging="360"/>
      </w:pPr>
      <w:rPr>
        <w:rFonts w:cs="Times New Roman"/>
      </w:rPr>
    </w:lvl>
    <w:lvl w:ilvl="6" w:tplc="FA6EE038" w:tentative="1">
      <w:start w:val="1"/>
      <w:numFmt w:val="decimal"/>
      <w:lvlText w:val="%7."/>
      <w:lvlJc w:val="left"/>
      <w:pPr>
        <w:tabs>
          <w:tab w:val="num" w:pos="5040"/>
        </w:tabs>
        <w:ind w:left="5040" w:hanging="360"/>
      </w:pPr>
      <w:rPr>
        <w:rFonts w:cs="Times New Roman"/>
      </w:rPr>
    </w:lvl>
    <w:lvl w:ilvl="7" w:tplc="78A6D942" w:tentative="1">
      <w:start w:val="1"/>
      <w:numFmt w:val="decimal"/>
      <w:lvlText w:val="%8."/>
      <w:lvlJc w:val="left"/>
      <w:pPr>
        <w:tabs>
          <w:tab w:val="num" w:pos="5760"/>
        </w:tabs>
        <w:ind w:left="5760" w:hanging="360"/>
      </w:pPr>
      <w:rPr>
        <w:rFonts w:cs="Times New Roman"/>
      </w:rPr>
    </w:lvl>
    <w:lvl w:ilvl="8" w:tplc="5C12A73C" w:tentative="1">
      <w:start w:val="1"/>
      <w:numFmt w:val="decimal"/>
      <w:lvlText w:val="%9."/>
      <w:lvlJc w:val="left"/>
      <w:pPr>
        <w:tabs>
          <w:tab w:val="num" w:pos="6480"/>
        </w:tabs>
        <w:ind w:left="6480" w:hanging="360"/>
      </w:pPr>
      <w:rPr>
        <w:rFonts w:cs="Times New Roman"/>
      </w:rPr>
    </w:lvl>
  </w:abstractNum>
  <w:abstractNum w:abstractNumId="3">
    <w:nsid w:val="418C67B4"/>
    <w:multiLevelType w:val="hybridMultilevel"/>
    <w:tmpl w:val="510CA438"/>
    <w:lvl w:ilvl="0" w:tplc="A226042A">
      <w:start w:val="1"/>
      <w:numFmt w:val="decimal"/>
      <w:lvlText w:val="%1."/>
      <w:lvlJc w:val="left"/>
      <w:pPr>
        <w:tabs>
          <w:tab w:val="num" w:pos="720"/>
        </w:tabs>
        <w:ind w:left="720" w:hanging="360"/>
      </w:pPr>
      <w:rPr>
        <w:rFonts w:cs="Times New Roman"/>
      </w:rPr>
    </w:lvl>
    <w:lvl w:ilvl="1" w:tplc="090EA7A2" w:tentative="1">
      <w:start w:val="1"/>
      <w:numFmt w:val="decimal"/>
      <w:lvlText w:val="%2."/>
      <w:lvlJc w:val="left"/>
      <w:pPr>
        <w:tabs>
          <w:tab w:val="num" w:pos="1440"/>
        </w:tabs>
        <w:ind w:left="1440" w:hanging="360"/>
      </w:pPr>
      <w:rPr>
        <w:rFonts w:cs="Times New Roman"/>
      </w:rPr>
    </w:lvl>
    <w:lvl w:ilvl="2" w:tplc="66903B86" w:tentative="1">
      <w:start w:val="1"/>
      <w:numFmt w:val="decimal"/>
      <w:lvlText w:val="%3."/>
      <w:lvlJc w:val="left"/>
      <w:pPr>
        <w:tabs>
          <w:tab w:val="num" w:pos="2160"/>
        </w:tabs>
        <w:ind w:left="2160" w:hanging="360"/>
      </w:pPr>
      <w:rPr>
        <w:rFonts w:cs="Times New Roman"/>
      </w:rPr>
    </w:lvl>
    <w:lvl w:ilvl="3" w:tplc="D2DE46EC" w:tentative="1">
      <w:start w:val="1"/>
      <w:numFmt w:val="decimal"/>
      <w:lvlText w:val="%4."/>
      <w:lvlJc w:val="left"/>
      <w:pPr>
        <w:tabs>
          <w:tab w:val="num" w:pos="2880"/>
        </w:tabs>
        <w:ind w:left="2880" w:hanging="360"/>
      </w:pPr>
      <w:rPr>
        <w:rFonts w:cs="Times New Roman"/>
      </w:rPr>
    </w:lvl>
    <w:lvl w:ilvl="4" w:tplc="62C490FC" w:tentative="1">
      <w:start w:val="1"/>
      <w:numFmt w:val="decimal"/>
      <w:lvlText w:val="%5."/>
      <w:lvlJc w:val="left"/>
      <w:pPr>
        <w:tabs>
          <w:tab w:val="num" w:pos="3600"/>
        </w:tabs>
        <w:ind w:left="3600" w:hanging="360"/>
      </w:pPr>
      <w:rPr>
        <w:rFonts w:cs="Times New Roman"/>
      </w:rPr>
    </w:lvl>
    <w:lvl w:ilvl="5" w:tplc="BC1284C2" w:tentative="1">
      <w:start w:val="1"/>
      <w:numFmt w:val="decimal"/>
      <w:lvlText w:val="%6."/>
      <w:lvlJc w:val="left"/>
      <w:pPr>
        <w:tabs>
          <w:tab w:val="num" w:pos="4320"/>
        </w:tabs>
        <w:ind w:left="4320" w:hanging="360"/>
      </w:pPr>
      <w:rPr>
        <w:rFonts w:cs="Times New Roman"/>
      </w:rPr>
    </w:lvl>
    <w:lvl w:ilvl="6" w:tplc="93803AE0" w:tentative="1">
      <w:start w:val="1"/>
      <w:numFmt w:val="decimal"/>
      <w:lvlText w:val="%7."/>
      <w:lvlJc w:val="left"/>
      <w:pPr>
        <w:tabs>
          <w:tab w:val="num" w:pos="5040"/>
        </w:tabs>
        <w:ind w:left="5040" w:hanging="360"/>
      </w:pPr>
      <w:rPr>
        <w:rFonts w:cs="Times New Roman"/>
      </w:rPr>
    </w:lvl>
    <w:lvl w:ilvl="7" w:tplc="0E16CE06" w:tentative="1">
      <w:start w:val="1"/>
      <w:numFmt w:val="decimal"/>
      <w:lvlText w:val="%8."/>
      <w:lvlJc w:val="left"/>
      <w:pPr>
        <w:tabs>
          <w:tab w:val="num" w:pos="5760"/>
        </w:tabs>
        <w:ind w:left="5760" w:hanging="360"/>
      </w:pPr>
      <w:rPr>
        <w:rFonts w:cs="Times New Roman"/>
      </w:rPr>
    </w:lvl>
    <w:lvl w:ilvl="8" w:tplc="55CAB8D2" w:tentative="1">
      <w:start w:val="1"/>
      <w:numFmt w:val="decimal"/>
      <w:lvlText w:val="%9."/>
      <w:lvlJc w:val="left"/>
      <w:pPr>
        <w:tabs>
          <w:tab w:val="num" w:pos="6480"/>
        </w:tabs>
        <w:ind w:left="6480" w:hanging="360"/>
      </w:pPr>
      <w:rPr>
        <w:rFonts w:cs="Times New Roman"/>
      </w:rPr>
    </w:lvl>
  </w:abstractNum>
  <w:abstractNum w:abstractNumId="4">
    <w:nsid w:val="481350A8"/>
    <w:multiLevelType w:val="hybridMultilevel"/>
    <w:tmpl w:val="4E6E5A2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668C462F"/>
    <w:multiLevelType w:val="hybridMultilevel"/>
    <w:tmpl w:val="9604A97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6FEE4B60"/>
    <w:multiLevelType w:val="hybridMultilevel"/>
    <w:tmpl w:val="E5D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proofState w:spelling="clean" w:grammar="clean"/>
  <w:defaultTabStop w:val="720"/>
  <w:characterSpacingControl w:val="doNotCompress"/>
  <w:compat/>
  <w:rsids>
    <w:rsidRoot w:val="00B04D78"/>
    <w:rsid w:val="00001AE9"/>
    <w:rsid w:val="00006603"/>
    <w:rsid w:val="00006C1A"/>
    <w:rsid w:val="00007D56"/>
    <w:rsid w:val="000313F1"/>
    <w:rsid w:val="00042A59"/>
    <w:rsid w:val="00062E29"/>
    <w:rsid w:val="00070359"/>
    <w:rsid w:val="000710A6"/>
    <w:rsid w:val="00074E7C"/>
    <w:rsid w:val="00085FAF"/>
    <w:rsid w:val="000A3735"/>
    <w:rsid w:val="000A442B"/>
    <w:rsid w:val="000D0485"/>
    <w:rsid w:val="000D1848"/>
    <w:rsid w:val="000D2C78"/>
    <w:rsid w:val="000D4EE8"/>
    <w:rsid w:val="000F17E0"/>
    <w:rsid w:val="001150A4"/>
    <w:rsid w:val="00122BB2"/>
    <w:rsid w:val="00125CF8"/>
    <w:rsid w:val="001425F8"/>
    <w:rsid w:val="00146434"/>
    <w:rsid w:val="00152C1A"/>
    <w:rsid w:val="00163754"/>
    <w:rsid w:val="001647C7"/>
    <w:rsid w:val="001834B1"/>
    <w:rsid w:val="00191B9E"/>
    <w:rsid w:val="001950A7"/>
    <w:rsid w:val="001A684E"/>
    <w:rsid w:val="001B730C"/>
    <w:rsid w:val="001C2BE1"/>
    <w:rsid w:val="001E0033"/>
    <w:rsid w:val="002034F1"/>
    <w:rsid w:val="00236AF5"/>
    <w:rsid w:val="0024522A"/>
    <w:rsid w:val="00250503"/>
    <w:rsid w:val="002578D4"/>
    <w:rsid w:val="00270C17"/>
    <w:rsid w:val="0027292F"/>
    <w:rsid w:val="00283DC0"/>
    <w:rsid w:val="00292264"/>
    <w:rsid w:val="0029272C"/>
    <w:rsid w:val="00296C9D"/>
    <w:rsid w:val="002A22D2"/>
    <w:rsid w:val="002B3134"/>
    <w:rsid w:val="002B3DDD"/>
    <w:rsid w:val="002B4504"/>
    <w:rsid w:val="002B5C14"/>
    <w:rsid w:val="002C739C"/>
    <w:rsid w:val="002D1E5D"/>
    <w:rsid w:val="002D3430"/>
    <w:rsid w:val="002D5607"/>
    <w:rsid w:val="002E07E7"/>
    <w:rsid w:val="002E48C5"/>
    <w:rsid w:val="002E5520"/>
    <w:rsid w:val="003151F2"/>
    <w:rsid w:val="003224F6"/>
    <w:rsid w:val="00351C60"/>
    <w:rsid w:val="00355F35"/>
    <w:rsid w:val="00360CA1"/>
    <w:rsid w:val="00362A09"/>
    <w:rsid w:val="003655B4"/>
    <w:rsid w:val="00385DB9"/>
    <w:rsid w:val="00390D7E"/>
    <w:rsid w:val="0039183F"/>
    <w:rsid w:val="00395AC1"/>
    <w:rsid w:val="003B2FB3"/>
    <w:rsid w:val="003B4828"/>
    <w:rsid w:val="003C00F5"/>
    <w:rsid w:val="003C3963"/>
    <w:rsid w:val="003C3F88"/>
    <w:rsid w:val="003C4E86"/>
    <w:rsid w:val="003C5149"/>
    <w:rsid w:val="003C5963"/>
    <w:rsid w:val="003F56DE"/>
    <w:rsid w:val="0040382C"/>
    <w:rsid w:val="0042045B"/>
    <w:rsid w:val="0043595F"/>
    <w:rsid w:val="004375E3"/>
    <w:rsid w:val="00437E00"/>
    <w:rsid w:val="00452525"/>
    <w:rsid w:val="004538EF"/>
    <w:rsid w:val="00462BD9"/>
    <w:rsid w:val="004A038E"/>
    <w:rsid w:val="004B3D4F"/>
    <w:rsid w:val="004D492B"/>
    <w:rsid w:val="004E0A95"/>
    <w:rsid w:val="004E4334"/>
    <w:rsid w:val="004E7469"/>
    <w:rsid w:val="004F5033"/>
    <w:rsid w:val="004F51EB"/>
    <w:rsid w:val="005013C1"/>
    <w:rsid w:val="00505B15"/>
    <w:rsid w:val="00524121"/>
    <w:rsid w:val="00535B9B"/>
    <w:rsid w:val="00537D71"/>
    <w:rsid w:val="00541565"/>
    <w:rsid w:val="005442B3"/>
    <w:rsid w:val="00550A08"/>
    <w:rsid w:val="0056137B"/>
    <w:rsid w:val="00570106"/>
    <w:rsid w:val="0058005D"/>
    <w:rsid w:val="005831D5"/>
    <w:rsid w:val="005906E5"/>
    <w:rsid w:val="005A2C9C"/>
    <w:rsid w:val="005A47C7"/>
    <w:rsid w:val="005C2266"/>
    <w:rsid w:val="005C3D70"/>
    <w:rsid w:val="005C67D5"/>
    <w:rsid w:val="005D5758"/>
    <w:rsid w:val="005F531B"/>
    <w:rsid w:val="00605D83"/>
    <w:rsid w:val="00635244"/>
    <w:rsid w:val="00687CF9"/>
    <w:rsid w:val="00693413"/>
    <w:rsid w:val="006A0215"/>
    <w:rsid w:val="006A03A0"/>
    <w:rsid w:val="006B304B"/>
    <w:rsid w:val="006E7162"/>
    <w:rsid w:val="0070729F"/>
    <w:rsid w:val="00707C8E"/>
    <w:rsid w:val="00712F34"/>
    <w:rsid w:val="00732468"/>
    <w:rsid w:val="007350A2"/>
    <w:rsid w:val="0073757B"/>
    <w:rsid w:val="0076735B"/>
    <w:rsid w:val="007855A4"/>
    <w:rsid w:val="00792BE4"/>
    <w:rsid w:val="00795501"/>
    <w:rsid w:val="007B1D9C"/>
    <w:rsid w:val="007B5EE1"/>
    <w:rsid w:val="007B798D"/>
    <w:rsid w:val="007C384C"/>
    <w:rsid w:val="007C5341"/>
    <w:rsid w:val="007D1009"/>
    <w:rsid w:val="007D150B"/>
    <w:rsid w:val="007D1F6C"/>
    <w:rsid w:val="007D5049"/>
    <w:rsid w:val="007D7AD1"/>
    <w:rsid w:val="007E3B5E"/>
    <w:rsid w:val="007E5139"/>
    <w:rsid w:val="007E5167"/>
    <w:rsid w:val="007F4254"/>
    <w:rsid w:val="0081201C"/>
    <w:rsid w:val="008316C9"/>
    <w:rsid w:val="0084224D"/>
    <w:rsid w:val="00883E71"/>
    <w:rsid w:val="00883F0D"/>
    <w:rsid w:val="00884EE6"/>
    <w:rsid w:val="00887FB0"/>
    <w:rsid w:val="00892386"/>
    <w:rsid w:val="008957E9"/>
    <w:rsid w:val="00896660"/>
    <w:rsid w:val="008A2AB1"/>
    <w:rsid w:val="008A43C7"/>
    <w:rsid w:val="008A4E82"/>
    <w:rsid w:val="008A61A2"/>
    <w:rsid w:val="008B09F3"/>
    <w:rsid w:val="008B1E03"/>
    <w:rsid w:val="008B35A1"/>
    <w:rsid w:val="008B5574"/>
    <w:rsid w:val="008D1F47"/>
    <w:rsid w:val="008D5B94"/>
    <w:rsid w:val="008E08EA"/>
    <w:rsid w:val="008E6804"/>
    <w:rsid w:val="00904E57"/>
    <w:rsid w:val="009069CA"/>
    <w:rsid w:val="00910C0D"/>
    <w:rsid w:val="00916361"/>
    <w:rsid w:val="00921C58"/>
    <w:rsid w:val="009442FF"/>
    <w:rsid w:val="00965C16"/>
    <w:rsid w:val="009676EE"/>
    <w:rsid w:val="009751A3"/>
    <w:rsid w:val="009C6F48"/>
    <w:rsid w:val="009D2140"/>
    <w:rsid w:val="009F1CB3"/>
    <w:rsid w:val="009F6655"/>
    <w:rsid w:val="00A07C14"/>
    <w:rsid w:val="00A12C29"/>
    <w:rsid w:val="00A3040A"/>
    <w:rsid w:val="00A6245A"/>
    <w:rsid w:val="00A83821"/>
    <w:rsid w:val="00A846E1"/>
    <w:rsid w:val="00A90878"/>
    <w:rsid w:val="00A93094"/>
    <w:rsid w:val="00A933E2"/>
    <w:rsid w:val="00A96C0F"/>
    <w:rsid w:val="00AA34AB"/>
    <w:rsid w:val="00AA38A4"/>
    <w:rsid w:val="00AB01BF"/>
    <w:rsid w:val="00AB6474"/>
    <w:rsid w:val="00AC6832"/>
    <w:rsid w:val="00AD54BE"/>
    <w:rsid w:val="00AD71AA"/>
    <w:rsid w:val="00AD7C33"/>
    <w:rsid w:val="00B0264A"/>
    <w:rsid w:val="00B04D78"/>
    <w:rsid w:val="00B15153"/>
    <w:rsid w:val="00B17C56"/>
    <w:rsid w:val="00B23E6F"/>
    <w:rsid w:val="00B24120"/>
    <w:rsid w:val="00B25024"/>
    <w:rsid w:val="00B430A7"/>
    <w:rsid w:val="00B436A1"/>
    <w:rsid w:val="00B5129E"/>
    <w:rsid w:val="00B56ADF"/>
    <w:rsid w:val="00B62006"/>
    <w:rsid w:val="00B734A4"/>
    <w:rsid w:val="00B96375"/>
    <w:rsid w:val="00BB0F33"/>
    <w:rsid w:val="00BB1B88"/>
    <w:rsid w:val="00BB25ED"/>
    <w:rsid w:val="00BC730C"/>
    <w:rsid w:val="00BD4872"/>
    <w:rsid w:val="00BD7B4D"/>
    <w:rsid w:val="00BE2E79"/>
    <w:rsid w:val="00BE6D42"/>
    <w:rsid w:val="00BF1660"/>
    <w:rsid w:val="00C02C76"/>
    <w:rsid w:val="00C03B89"/>
    <w:rsid w:val="00C124EC"/>
    <w:rsid w:val="00C13467"/>
    <w:rsid w:val="00C23588"/>
    <w:rsid w:val="00C33991"/>
    <w:rsid w:val="00C40415"/>
    <w:rsid w:val="00C52A75"/>
    <w:rsid w:val="00C611F0"/>
    <w:rsid w:val="00C703E3"/>
    <w:rsid w:val="00C71EFF"/>
    <w:rsid w:val="00C863E2"/>
    <w:rsid w:val="00CC13AC"/>
    <w:rsid w:val="00CC46EB"/>
    <w:rsid w:val="00CC5A1C"/>
    <w:rsid w:val="00CD0EC8"/>
    <w:rsid w:val="00CD1482"/>
    <w:rsid w:val="00CE0CD9"/>
    <w:rsid w:val="00CE3523"/>
    <w:rsid w:val="00CE45F0"/>
    <w:rsid w:val="00CE4D11"/>
    <w:rsid w:val="00CF15EB"/>
    <w:rsid w:val="00CF2877"/>
    <w:rsid w:val="00CF2C1D"/>
    <w:rsid w:val="00CF5D5C"/>
    <w:rsid w:val="00D104C0"/>
    <w:rsid w:val="00D14AD8"/>
    <w:rsid w:val="00D20B94"/>
    <w:rsid w:val="00D23B95"/>
    <w:rsid w:val="00D25658"/>
    <w:rsid w:val="00D318B7"/>
    <w:rsid w:val="00D35AA0"/>
    <w:rsid w:val="00D375D3"/>
    <w:rsid w:val="00D42D4B"/>
    <w:rsid w:val="00D4560B"/>
    <w:rsid w:val="00D46276"/>
    <w:rsid w:val="00D4646D"/>
    <w:rsid w:val="00D5768D"/>
    <w:rsid w:val="00D60E82"/>
    <w:rsid w:val="00D6504D"/>
    <w:rsid w:val="00D87C19"/>
    <w:rsid w:val="00D919BD"/>
    <w:rsid w:val="00D9345B"/>
    <w:rsid w:val="00D95A93"/>
    <w:rsid w:val="00DB7684"/>
    <w:rsid w:val="00DB7BB8"/>
    <w:rsid w:val="00DC18E0"/>
    <w:rsid w:val="00DD6F01"/>
    <w:rsid w:val="00DF6952"/>
    <w:rsid w:val="00E0303D"/>
    <w:rsid w:val="00E17CDE"/>
    <w:rsid w:val="00E204A7"/>
    <w:rsid w:val="00E21983"/>
    <w:rsid w:val="00E21CAF"/>
    <w:rsid w:val="00E2412B"/>
    <w:rsid w:val="00E43337"/>
    <w:rsid w:val="00E54284"/>
    <w:rsid w:val="00E61D03"/>
    <w:rsid w:val="00E62F35"/>
    <w:rsid w:val="00E630BA"/>
    <w:rsid w:val="00E6442E"/>
    <w:rsid w:val="00E80D2D"/>
    <w:rsid w:val="00E824C2"/>
    <w:rsid w:val="00E85540"/>
    <w:rsid w:val="00EA1EDE"/>
    <w:rsid w:val="00EA582D"/>
    <w:rsid w:val="00EA5C90"/>
    <w:rsid w:val="00EB7318"/>
    <w:rsid w:val="00EB7D44"/>
    <w:rsid w:val="00ED08C1"/>
    <w:rsid w:val="00EE3D3D"/>
    <w:rsid w:val="00EE4AB0"/>
    <w:rsid w:val="00EF1D6E"/>
    <w:rsid w:val="00EF4E49"/>
    <w:rsid w:val="00F0404D"/>
    <w:rsid w:val="00F12E24"/>
    <w:rsid w:val="00F13AFC"/>
    <w:rsid w:val="00F16434"/>
    <w:rsid w:val="00F23285"/>
    <w:rsid w:val="00F23888"/>
    <w:rsid w:val="00F272C8"/>
    <w:rsid w:val="00F444D2"/>
    <w:rsid w:val="00F46AD0"/>
    <w:rsid w:val="00F51766"/>
    <w:rsid w:val="00F567E3"/>
    <w:rsid w:val="00F606C8"/>
    <w:rsid w:val="00F71C25"/>
    <w:rsid w:val="00F737B0"/>
    <w:rsid w:val="00F74976"/>
    <w:rsid w:val="00F767FD"/>
    <w:rsid w:val="00F95155"/>
    <w:rsid w:val="00FB2574"/>
    <w:rsid w:val="00FB4917"/>
    <w:rsid w:val="00FC54A8"/>
    <w:rsid w:val="00FD012E"/>
    <w:rsid w:val="00FE19B5"/>
    <w:rsid w:val="00FE1E6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5E"/>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04D78"/>
    <w:pPr>
      <w:spacing w:after="0" w:line="240" w:lineRule="auto"/>
    </w:pPr>
    <w:rPr>
      <w:rFonts w:ascii="Tahoma" w:hAnsi="Tahoma" w:cs="Times New Roman"/>
      <w:sz w:val="16"/>
      <w:szCs w:val="16"/>
    </w:rPr>
  </w:style>
  <w:style w:type="character" w:customStyle="1" w:styleId="BalloonTextChar">
    <w:name w:val="Balloon Text Char"/>
    <w:basedOn w:val="DefaultParagraphFont"/>
    <w:link w:val="BalloonText"/>
    <w:uiPriority w:val="99"/>
    <w:semiHidden/>
    <w:locked/>
    <w:rsid w:val="00B04D78"/>
    <w:rPr>
      <w:rFonts w:ascii="Tahoma" w:hAnsi="Tahoma" w:cs="Times New Roman"/>
      <w:sz w:val="16"/>
    </w:rPr>
  </w:style>
  <w:style w:type="table" w:styleId="TableGrid">
    <w:name w:val="Table Grid"/>
    <w:basedOn w:val="TableNormal"/>
    <w:uiPriority w:val="99"/>
    <w:rsid w:val="00B04D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E824C2"/>
    <w:rPr>
      <w:rFonts w:cs="Times New Roman"/>
      <w:color w:val="0000FF"/>
      <w:u w:val="single"/>
    </w:rPr>
  </w:style>
  <w:style w:type="paragraph" w:styleId="HTMLPreformatted">
    <w:name w:val="HTML Preformatted"/>
    <w:basedOn w:val="Normal"/>
    <w:link w:val="HTMLPreformattedChar"/>
    <w:uiPriority w:val="99"/>
    <w:rsid w:val="0088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Times New Roman"/>
      <w:sz w:val="20"/>
      <w:szCs w:val="20"/>
    </w:rPr>
  </w:style>
  <w:style w:type="character" w:customStyle="1" w:styleId="HTMLPreformattedChar">
    <w:name w:val="HTML Preformatted Char"/>
    <w:basedOn w:val="DefaultParagraphFont"/>
    <w:link w:val="HTMLPreformatted"/>
    <w:uiPriority w:val="99"/>
    <w:semiHidden/>
    <w:locked/>
    <w:rsid w:val="002034F1"/>
    <w:rPr>
      <w:rFonts w:ascii="Courier New" w:hAnsi="Courier New" w:cs="Times New Roman"/>
      <w:sz w:val="20"/>
    </w:rPr>
  </w:style>
  <w:style w:type="character" w:customStyle="1" w:styleId="typ">
    <w:name w:val="typ"/>
    <w:uiPriority w:val="99"/>
    <w:rsid w:val="00BC730C"/>
  </w:style>
  <w:style w:type="character" w:customStyle="1" w:styleId="pln">
    <w:name w:val="pln"/>
    <w:uiPriority w:val="99"/>
    <w:rsid w:val="00BC730C"/>
  </w:style>
  <w:style w:type="character" w:customStyle="1" w:styleId="pun">
    <w:name w:val="pun"/>
    <w:uiPriority w:val="99"/>
    <w:rsid w:val="00BC730C"/>
  </w:style>
  <w:style w:type="character" w:customStyle="1" w:styleId="str">
    <w:name w:val="str"/>
    <w:uiPriority w:val="99"/>
    <w:rsid w:val="00BC730C"/>
  </w:style>
  <w:style w:type="character" w:customStyle="1" w:styleId="lit">
    <w:name w:val="lit"/>
    <w:uiPriority w:val="99"/>
    <w:rsid w:val="00BC730C"/>
  </w:style>
  <w:style w:type="character" w:styleId="FollowedHyperlink">
    <w:name w:val="FollowedHyperlink"/>
    <w:basedOn w:val="DefaultParagraphFont"/>
    <w:uiPriority w:val="99"/>
    <w:rsid w:val="004A038E"/>
    <w:rPr>
      <w:rFonts w:cs="Times New Roman"/>
      <w:color w:val="800080"/>
      <w:u w:val="single"/>
    </w:rPr>
  </w:style>
  <w:style w:type="paragraph" w:styleId="NormalWeb">
    <w:name w:val="Normal (Web)"/>
    <w:basedOn w:val="Normal"/>
    <w:uiPriority w:val="99"/>
    <w:rsid w:val="00EA5C90"/>
    <w:pPr>
      <w:bidi w:val="0"/>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E4334"/>
    <w:pPr>
      <w:ind w:left="720"/>
      <w:contextualSpacing/>
    </w:pPr>
  </w:style>
</w:styles>
</file>

<file path=word/webSettings.xml><?xml version="1.0" encoding="utf-8"?>
<w:webSettings xmlns:r="http://schemas.openxmlformats.org/officeDocument/2006/relationships" xmlns:w="http://schemas.openxmlformats.org/wordprocessingml/2006/main">
  <w:divs>
    <w:div w:id="1185509888">
      <w:marLeft w:val="0"/>
      <w:marRight w:val="0"/>
      <w:marTop w:val="0"/>
      <w:marBottom w:val="0"/>
      <w:divBdr>
        <w:top w:val="none" w:sz="0" w:space="0" w:color="auto"/>
        <w:left w:val="none" w:sz="0" w:space="0" w:color="auto"/>
        <w:bottom w:val="none" w:sz="0" w:space="0" w:color="auto"/>
        <w:right w:val="none" w:sz="0" w:space="0" w:color="auto"/>
      </w:divBdr>
    </w:div>
    <w:div w:id="1185509889">
      <w:marLeft w:val="0"/>
      <w:marRight w:val="0"/>
      <w:marTop w:val="0"/>
      <w:marBottom w:val="0"/>
      <w:divBdr>
        <w:top w:val="none" w:sz="0" w:space="0" w:color="auto"/>
        <w:left w:val="none" w:sz="0" w:space="0" w:color="auto"/>
        <w:bottom w:val="none" w:sz="0" w:space="0" w:color="auto"/>
        <w:right w:val="none" w:sz="0" w:space="0" w:color="auto"/>
      </w:divBdr>
    </w:div>
    <w:div w:id="1185509890">
      <w:marLeft w:val="0"/>
      <w:marRight w:val="0"/>
      <w:marTop w:val="0"/>
      <w:marBottom w:val="0"/>
      <w:divBdr>
        <w:top w:val="none" w:sz="0" w:space="0" w:color="auto"/>
        <w:left w:val="none" w:sz="0" w:space="0" w:color="auto"/>
        <w:bottom w:val="none" w:sz="0" w:space="0" w:color="auto"/>
        <w:right w:val="none" w:sz="0" w:space="0" w:color="auto"/>
      </w:divBdr>
    </w:div>
    <w:div w:id="1185509901">
      <w:marLeft w:val="0"/>
      <w:marRight w:val="0"/>
      <w:marTop w:val="0"/>
      <w:marBottom w:val="0"/>
      <w:divBdr>
        <w:top w:val="none" w:sz="0" w:space="0" w:color="auto"/>
        <w:left w:val="none" w:sz="0" w:space="0" w:color="auto"/>
        <w:bottom w:val="none" w:sz="0" w:space="0" w:color="auto"/>
        <w:right w:val="none" w:sz="0" w:space="0" w:color="auto"/>
      </w:divBdr>
      <w:divsChild>
        <w:div w:id="1185509896">
          <w:marLeft w:val="0"/>
          <w:marRight w:val="720"/>
          <w:marTop w:val="100"/>
          <w:marBottom w:val="100"/>
          <w:divBdr>
            <w:top w:val="none" w:sz="0" w:space="0" w:color="auto"/>
            <w:left w:val="none" w:sz="0" w:space="0" w:color="auto"/>
            <w:bottom w:val="none" w:sz="0" w:space="0" w:color="auto"/>
            <w:right w:val="none" w:sz="0" w:space="0" w:color="auto"/>
          </w:divBdr>
        </w:div>
      </w:divsChild>
    </w:div>
    <w:div w:id="1185509913">
      <w:marLeft w:val="0"/>
      <w:marRight w:val="0"/>
      <w:marTop w:val="0"/>
      <w:marBottom w:val="0"/>
      <w:divBdr>
        <w:top w:val="none" w:sz="0" w:space="0" w:color="auto"/>
        <w:left w:val="none" w:sz="0" w:space="0" w:color="auto"/>
        <w:bottom w:val="none" w:sz="0" w:space="0" w:color="auto"/>
        <w:right w:val="none" w:sz="0" w:space="0" w:color="auto"/>
      </w:divBdr>
      <w:divsChild>
        <w:div w:id="1185509929">
          <w:marLeft w:val="0"/>
          <w:marRight w:val="0"/>
          <w:marTop w:val="0"/>
          <w:marBottom w:val="0"/>
          <w:divBdr>
            <w:top w:val="none" w:sz="0" w:space="0" w:color="auto"/>
            <w:left w:val="none" w:sz="0" w:space="0" w:color="auto"/>
            <w:bottom w:val="none" w:sz="0" w:space="0" w:color="auto"/>
            <w:right w:val="none" w:sz="0" w:space="0" w:color="auto"/>
          </w:divBdr>
          <w:divsChild>
            <w:div w:id="1185509891">
              <w:marLeft w:val="0"/>
              <w:marRight w:val="0"/>
              <w:marTop w:val="0"/>
              <w:marBottom w:val="0"/>
              <w:divBdr>
                <w:top w:val="none" w:sz="0" w:space="0" w:color="auto"/>
                <w:left w:val="none" w:sz="0" w:space="0" w:color="auto"/>
                <w:bottom w:val="none" w:sz="0" w:space="0" w:color="auto"/>
                <w:right w:val="none" w:sz="0" w:space="0" w:color="auto"/>
              </w:divBdr>
            </w:div>
            <w:div w:id="1185509893">
              <w:marLeft w:val="0"/>
              <w:marRight w:val="0"/>
              <w:marTop w:val="0"/>
              <w:marBottom w:val="0"/>
              <w:divBdr>
                <w:top w:val="none" w:sz="0" w:space="0" w:color="auto"/>
                <w:left w:val="none" w:sz="0" w:space="0" w:color="auto"/>
                <w:bottom w:val="none" w:sz="0" w:space="0" w:color="auto"/>
                <w:right w:val="none" w:sz="0" w:space="0" w:color="auto"/>
              </w:divBdr>
            </w:div>
            <w:div w:id="1185509894">
              <w:marLeft w:val="0"/>
              <w:marRight w:val="0"/>
              <w:marTop w:val="0"/>
              <w:marBottom w:val="0"/>
              <w:divBdr>
                <w:top w:val="none" w:sz="0" w:space="0" w:color="auto"/>
                <w:left w:val="none" w:sz="0" w:space="0" w:color="auto"/>
                <w:bottom w:val="none" w:sz="0" w:space="0" w:color="auto"/>
                <w:right w:val="none" w:sz="0" w:space="0" w:color="auto"/>
              </w:divBdr>
            </w:div>
            <w:div w:id="1185509895">
              <w:marLeft w:val="0"/>
              <w:marRight w:val="0"/>
              <w:marTop w:val="0"/>
              <w:marBottom w:val="0"/>
              <w:divBdr>
                <w:top w:val="none" w:sz="0" w:space="0" w:color="auto"/>
                <w:left w:val="none" w:sz="0" w:space="0" w:color="auto"/>
                <w:bottom w:val="none" w:sz="0" w:space="0" w:color="auto"/>
                <w:right w:val="none" w:sz="0" w:space="0" w:color="auto"/>
              </w:divBdr>
            </w:div>
            <w:div w:id="1185509897">
              <w:marLeft w:val="0"/>
              <w:marRight w:val="0"/>
              <w:marTop w:val="0"/>
              <w:marBottom w:val="0"/>
              <w:divBdr>
                <w:top w:val="none" w:sz="0" w:space="0" w:color="auto"/>
                <w:left w:val="none" w:sz="0" w:space="0" w:color="auto"/>
                <w:bottom w:val="none" w:sz="0" w:space="0" w:color="auto"/>
                <w:right w:val="none" w:sz="0" w:space="0" w:color="auto"/>
              </w:divBdr>
            </w:div>
            <w:div w:id="1185509903">
              <w:marLeft w:val="0"/>
              <w:marRight w:val="0"/>
              <w:marTop w:val="0"/>
              <w:marBottom w:val="0"/>
              <w:divBdr>
                <w:top w:val="none" w:sz="0" w:space="0" w:color="auto"/>
                <w:left w:val="none" w:sz="0" w:space="0" w:color="auto"/>
                <w:bottom w:val="none" w:sz="0" w:space="0" w:color="auto"/>
                <w:right w:val="none" w:sz="0" w:space="0" w:color="auto"/>
              </w:divBdr>
            </w:div>
            <w:div w:id="1185509905">
              <w:marLeft w:val="0"/>
              <w:marRight w:val="0"/>
              <w:marTop w:val="0"/>
              <w:marBottom w:val="0"/>
              <w:divBdr>
                <w:top w:val="none" w:sz="0" w:space="0" w:color="auto"/>
                <w:left w:val="none" w:sz="0" w:space="0" w:color="auto"/>
                <w:bottom w:val="none" w:sz="0" w:space="0" w:color="auto"/>
                <w:right w:val="none" w:sz="0" w:space="0" w:color="auto"/>
              </w:divBdr>
            </w:div>
            <w:div w:id="1185509910">
              <w:marLeft w:val="0"/>
              <w:marRight w:val="0"/>
              <w:marTop w:val="0"/>
              <w:marBottom w:val="0"/>
              <w:divBdr>
                <w:top w:val="none" w:sz="0" w:space="0" w:color="auto"/>
                <w:left w:val="none" w:sz="0" w:space="0" w:color="auto"/>
                <w:bottom w:val="none" w:sz="0" w:space="0" w:color="auto"/>
                <w:right w:val="none" w:sz="0" w:space="0" w:color="auto"/>
              </w:divBdr>
            </w:div>
            <w:div w:id="1185509914">
              <w:marLeft w:val="0"/>
              <w:marRight w:val="0"/>
              <w:marTop w:val="0"/>
              <w:marBottom w:val="0"/>
              <w:divBdr>
                <w:top w:val="none" w:sz="0" w:space="0" w:color="auto"/>
                <w:left w:val="none" w:sz="0" w:space="0" w:color="auto"/>
                <w:bottom w:val="none" w:sz="0" w:space="0" w:color="auto"/>
                <w:right w:val="none" w:sz="0" w:space="0" w:color="auto"/>
              </w:divBdr>
            </w:div>
            <w:div w:id="1185509915">
              <w:marLeft w:val="0"/>
              <w:marRight w:val="0"/>
              <w:marTop w:val="0"/>
              <w:marBottom w:val="0"/>
              <w:divBdr>
                <w:top w:val="none" w:sz="0" w:space="0" w:color="auto"/>
                <w:left w:val="none" w:sz="0" w:space="0" w:color="auto"/>
                <w:bottom w:val="none" w:sz="0" w:space="0" w:color="auto"/>
                <w:right w:val="none" w:sz="0" w:space="0" w:color="auto"/>
              </w:divBdr>
            </w:div>
            <w:div w:id="1185509916">
              <w:marLeft w:val="0"/>
              <w:marRight w:val="0"/>
              <w:marTop w:val="0"/>
              <w:marBottom w:val="0"/>
              <w:divBdr>
                <w:top w:val="none" w:sz="0" w:space="0" w:color="auto"/>
                <w:left w:val="none" w:sz="0" w:space="0" w:color="auto"/>
                <w:bottom w:val="none" w:sz="0" w:space="0" w:color="auto"/>
                <w:right w:val="none" w:sz="0" w:space="0" w:color="auto"/>
              </w:divBdr>
            </w:div>
            <w:div w:id="1185509917">
              <w:marLeft w:val="0"/>
              <w:marRight w:val="0"/>
              <w:marTop w:val="0"/>
              <w:marBottom w:val="0"/>
              <w:divBdr>
                <w:top w:val="none" w:sz="0" w:space="0" w:color="auto"/>
                <w:left w:val="none" w:sz="0" w:space="0" w:color="auto"/>
                <w:bottom w:val="none" w:sz="0" w:space="0" w:color="auto"/>
                <w:right w:val="none" w:sz="0" w:space="0" w:color="auto"/>
              </w:divBdr>
            </w:div>
            <w:div w:id="1185509919">
              <w:marLeft w:val="0"/>
              <w:marRight w:val="0"/>
              <w:marTop w:val="0"/>
              <w:marBottom w:val="0"/>
              <w:divBdr>
                <w:top w:val="none" w:sz="0" w:space="0" w:color="auto"/>
                <w:left w:val="none" w:sz="0" w:space="0" w:color="auto"/>
                <w:bottom w:val="none" w:sz="0" w:space="0" w:color="auto"/>
                <w:right w:val="none" w:sz="0" w:space="0" w:color="auto"/>
              </w:divBdr>
            </w:div>
            <w:div w:id="1185509920">
              <w:marLeft w:val="0"/>
              <w:marRight w:val="0"/>
              <w:marTop w:val="0"/>
              <w:marBottom w:val="0"/>
              <w:divBdr>
                <w:top w:val="none" w:sz="0" w:space="0" w:color="auto"/>
                <w:left w:val="none" w:sz="0" w:space="0" w:color="auto"/>
                <w:bottom w:val="none" w:sz="0" w:space="0" w:color="auto"/>
                <w:right w:val="none" w:sz="0" w:space="0" w:color="auto"/>
              </w:divBdr>
            </w:div>
            <w:div w:id="1185509926">
              <w:marLeft w:val="0"/>
              <w:marRight w:val="0"/>
              <w:marTop w:val="0"/>
              <w:marBottom w:val="0"/>
              <w:divBdr>
                <w:top w:val="none" w:sz="0" w:space="0" w:color="auto"/>
                <w:left w:val="none" w:sz="0" w:space="0" w:color="auto"/>
                <w:bottom w:val="none" w:sz="0" w:space="0" w:color="auto"/>
                <w:right w:val="none" w:sz="0" w:space="0" w:color="auto"/>
              </w:divBdr>
            </w:div>
            <w:div w:id="1185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921">
      <w:marLeft w:val="0"/>
      <w:marRight w:val="0"/>
      <w:marTop w:val="0"/>
      <w:marBottom w:val="0"/>
      <w:divBdr>
        <w:top w:val="none" w:sz="0" w:space="0" w:color="auto"/>
        <w:left w:val="none" w:sz="0" w:space="0" w:color="auto"/>
        <w:bottom w:val="none" w:sz="0" w:space="0" w:color="auto"/>
        <w:right w:val="none" w:sz="0" w:space="0" w:color="auto"/>
      </w:divBdr>
      <w:divsChild>
        <w:div w:id="1185509912">
          <w:marLeft w:val="0"/>
          <w:marRight w:val="0"/>
          <w:marTop w:val="0"/>
          <w:marBottom w:val="0"/>
          <w:divBdr>
            <w:top w:val="none" w:sz="0" w:space="0" w:color="auto"/>
            <w:left w:val="none" w:sz="0" w:space="0" w:color="auto"/>
            <w:bottom w:val="none" w:sz="0" w:space="0" w:color="auto"/>
            <w:right w:val="none" w:sz="0" w:space="0" w:color="auto"/>
          </w:divBdr>
          <w:divsChild>
            <w:div w:id="1185509892">
              <w:marLeft w:val="0"/>
              <w:marRight w:val="0"/>
              <w:marTop w:val="0"/>
              <w:marBottom w:val="0"/>
              <w:divBdr>
                <w:top w:val="none" w:sz="0" w:space="0" w:color="auto"/>
                <w:left w:val="none" w:sz="0" w:space="0" w:color="auto"/>
                <w:bottom w:val="none" w:sz="0" w:space="0" w:color="auto"/>
                <w:right w:val="none" w:sz="0" w:space="0" w:color="auto"/>
              </w:divBdr>
            </w:div>
            <w:div w:id="1185509898">
              <w:marLeft w:val="0"/>
              <w:marRight w:val="0"/>
              <w:marTop w:val="0"/>
              <w:marBottom w:val="0"/>
              <w:divBdr>
                <w:top w:val="none" w:sz="0" w:space="0" w:color="auto"/>
                <w:left w:val="none" w:sz="0" w:space="0" w:color="auto"/>
                <w:bottom w:val="none" w:sz="0" w:space="0" w:color="auto"/>
                <w:right w:val="none" w:sz="0" w:space="0" w:color="auto"/>
              </w:divBdr>
            </w:div>
            <w:div w:id="1185509899">
              <w:marLeft w:val="0"/>
              <w:marRight w:val="0"/>
              <w:marTop w:val="0"/>
              <w:marBottom w:val="0"/>
              <w:divBdr>
                <w:top w:val="none" w:sz="0" w:space="0" w:color="auto"/>
                <w:left w:val="none" w:sz="0" w:space="0" w:color="auto"/>
                <w:bottom w:val="none" w:sz="0" w:space="0" w:color="auto"/>
                <w:right w:val="none" w:sz="0" w:space="0" w:color="auto"/>
              </w:divBdr>
            </w:div>
            <w:div w:id="1185509900">
              <w:marLeft w:val="0"/>
              <w:marRight w:val="0"/>
              <w:marTop w:val="0"/>
              <w:marBottom w:val="0"/>
              <w:divBdr>
                <w:top w:val="none" w:sz="0" w:space="0" w:color="auto"/>
                <w:left w:val="none" w:sz="0" w:space="0" w:color="auto"/>
                <w:bottom w:val="none" w:sz="0" w:space="0" w:color="auto"/>
                <w:right w:val="none" w:sz="0" w:space="0" w:color="auto"/>
              </w:divBdr>
            </w:div>
            <w:div w:id="1185509902">
              <w:marLeft w:val="0"/>
              <w:marRight w:val="0"/>
              <w:marTop w:val="0"/>
              <w:marBottom w:val="0"/>
              <w:divBdr>
                <w:top w:val="none" w:sz="0" w:space="0" w:color="auto"/>
                <w:left w:val="none" w:sz="0" w:space="0" w:color="auto"/>
                <w:bottom w:val="none" w:sz="0" w:space="0" w:color="auto"/>
                <w:right w:val="none" w:sz="0" w:space="0" w:color="auto"/>
              </w:divBdr>
            </w:div>
            <w:div w:id="1185509904">
              <w:marLeft w:val="0"/>
              <w:marRight w:val="0"/>
              <w:marTop w:val="0"/>
              <w:marBottom w:val="0"/>
              <w:divBdr>
                <w:top w:val="none" w:sz="0" w:space="0" w:color="auto"/>
                <w:left w:val="none" w:sz="0" w:space="0" w:color="auto"/>
                <w:bottom w:val="none" w:sz="0" w:space="0" w:color="auto"/>
                <w:right w:val="none" w:sz="0" w:space="0" w:color="auto"/>
              </w:divBdr>
            </w:div>
            <w:div w:id="1185509906">
              <w:marLeft w:val="0"/>
              <w:marRight w:val="0"/>
              <w:marTop w:val="0"/>
              <w:marBottom w:val="0"/>
              <w:divBdr>
                <w:top w:val="none" w:sz="0" w:space="0" w:color="auto"/>
                <w:left w:val="none" w:sz="0" w:space="0" w:color="auto"/>
                <w:bottom w:val="none" w:sz="0" w:space="0" w:color="auto"/>
                <w:right w:val="none" w:sz="0" w:space="0" w:color="auto"/>
              </w:divBdr>
            </w:div>
            <w:div w:id="1185509907">
              <w:marLeft w:val="0"/>
              <w:marRight w:val="0"/>
              <w:marTop w:val="0"/>
              <w:marBottom w:val="0"/>
              <w:divBdr>
                <w:top w:val="none" w:sz="0" w:space="0" w:color="auto"/>
                <w:left w:val="none" w:sz="0" w:space="0" w:color="auto"/>
                <w:bottom w:val="none" w:sz="0" w:space="0" w:color="auto"/>
                <w:right w:val="none" w:sz="0" w:space="0" w:color="auto"/>
              </w:divBdr>
            </w:div>
            <w:div w:id="1185509908">
              <w:marLeft w:val="0"/>
              <w:marRight w:val="0"/>
              <w:marTop w:val="0"/>
              <w:marBottom w:val="0"/>
              <w:divBdr>
                <w:top w:val="none" w:sz="0" w:space="0" w:color="auto"/>
                <w:left w:val="none" w:sz="0" w:space="0" w:color="auto"/>
                <w:bottom w:val="none" w:sz="0" w:space="0" w:color="auto"/>
                <w:right w:val="none" w:sz="0" w:space="0" w:color="auto"/>
              </w:divBdr>
            </w:div>
            <w:div w:id="1185509909">
              <w:marLeft w:val="0"/>
              <w:marRight w:val="0"/>
              <w:marTop w:val="0"/>
              <w:marBottom w:val="0"/>
              <w:divBdr>
                <w:top w:val="none" w:sz="0" w:space="0" w:color="auto"/>
                <w:left w:val="none" w:sz="0" w:space="0" w:color="auto"/>
                <w:bottom w:val="none" w:sz="0" w:space="0" w:color="auto"/>
                <w:right w:val="none" w:sz="0" w:space="0" w:color="auto"/>
              </w:divBdr>
            </w:div>
            <w:div w:id="1185509911">
              <w:marLeft w:val="0"/>
              <w:marRight w:val="0"/>
              <w:marTop w:val="0"/>
              <w:marBottom w:val="0"/>
              <w:divBdr>
                <w:top w:val="none" w:sz="0" w:space="0" w:color="auto"/>
                <w:left w:val="none" w:sz="0" w:space="0" w:color="auto"/>
                <w:bottom w:val="none" w:sz="0" w:space="0" w:color="auto"/>
                <w:right w:val="none" w:sz="0" w:space="0" w:color="auto"/>
              </w:divBdr>
            </w:div>
            <w:div w:id="1185509918">
              <w:marLeft w:val="0"/>
              <w:marRight w:val="0"/>
              <w:marTop w:val="0"/>
              <w:marBottom w:val="0"/>
              <w:divBdr>
                <w:top w:val="none" w:sz="0" w:space="0" w:color="auto"/>
                <w:left w:val="none" w:sz="0" w:space="0" w:color="auto"/>
                <w:bottom w:val="none" w:sz="0" w:space="0" w:color="auto"/>
                <w:right w:val="none" w:sz="0" w:space="0" w:color="auto"/>
              </w:divBdr>
            </w:div>
            <w:div w:id="1185509923">
              <w:marLeft w:val="0"/>
              <w:marRight w:val="0"/>
              <w:marTop w:val="0"/>
              <w:marBottom w:val="0"/>
              <w:divBdr>
                <w:top w:val="none" w:sz="0" w:space="0" w:color="auto"/>
                <w:left w:val="none" w:sz="0" w:space="0" w:color="auto"/>
                <w:bottom w:val="none" w:sz="0" w:space="0" w:color="auto"/>
                <w:right w:val="none" w:sz="0" w:space="0" w:color="auto"/>
              </w:divBdr>
            </w:div>
            <w:div w:id="1185509924">
              <w:marLeft w:val="0"/>
              <w:marRight w:val="0"/>
              <w:marTop w:val="0"/>
              <w:marBottom w:val="0"/>
              <w:divBdr>
                <w:top w:val="none" w:sz="0" w:space="0" w:color="auto"/>
                <w:left w:val="none" w:sz="0" w:space="0" w:color="auto"/>
                <w:bottom w:val="none" w:sz="0" w:space="0" w:color="auto"/>
                <w:right w:val="none" w:sz="0" w:space="0" w:color="auto"/>
              </w:divBdr>
            </w:div>
            <w:div w:id="1185509927">
              <w:marLeft w:val="0"/>
              <w:marRight w:val="0"/>
              <w:marTop w:val="0"/>
              <w:marBottom w:val="0"/>
              <w:divBdr>
                <w:top w:val="none" w:sz="0" w:space="0" w:color="auto"/>
                <w:left w:val="none" w:sz="0" w:space="0" w:color="auto"/>
                <w:bottom w:val="none" w:sz="0" w:space="0" w:color="auto"/>
                <w:right w:val="none" w:sz="0" w:space="0" w:color="auto"/>
              </w:divBdr>
            </w:div>
            <w:div w:id="1185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925">
      <w:marLeft w:val="0"/>
      <w:marRight w:val="0"/>
      <w:marTop w:val="0"/>
      <w:marBottom w:val="0"/>
      <w:divBdr>
        <w:top w:val="none" w:sz="0" w:space="0" w:color="auto"/>
        <w:left w:val="none" w:sz="0" w:space="0" w:color="auto"/>
        <w:bottom w:val="none" w:sz="0" w:space="0" w:color="auto"/>
        <w:right w:val="none" w:sz="0" w:space="0" w:color="auto"/>
      </w:divBdr>
      <w:divsChild>
        <w:div w:id="1185509922">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an7.org/linux/man-pages/man3/mallopt.3.html" TargetMode="External"/><Relationship Id="rId18" Type="http://schemas.openxmlformats.org/officeDocument/2006/relationships/image" Target="media/image6.png"/><Relationship Id="rId26" Type="http://schemas.openxmlformats.org/officeDocument/2006/relationships/hyperlink" Target="http://en.wikipedia.org/wiki/Hoard_memory_allocator"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man7.org/linux/man-pages/man3/malloc.3.html" TargetMode="External"/><Relationship Id="rId17" Type="http://schemas.openxmlformats.org/officeDocument/2006/relationships/image" Target="media/image5.png"/><Relationship Id="rId25" Type="http://schemas.openxmlformats.org/officeDocument/2006/relationships/hyperlink" Target="http://en.wikibooks.org/wiki/C_Programming/C_Reference/stdlib.h/mallo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Hoard_memory_allocat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n7.org/linux/man-pages/man2/mmap.2.html" TargetMode="External"/><Relationship Id="rId24" Type="http://schemas.openxmlformats.org/officeDocument/2006/relationships/hyperlink" Target="http://duartes.org/gustavo/blog/post/anatomy-of-a-program-in-memory/" TargetMode="External"/><Relationship Id="rId5" Type="http://schemas.openxmlformats.org/officeDocument/2006/relationships/hyperlink" Target="http://duartes.org/gustavo/blog/post/anatomy-of-a-program-in-memory/" TargetMode="External"/><Relationship Id="rId15" Type="http://schemas.openxmlformats.org/officeDocument/2006/relationships/hyperlink" Target="http://man7.org/linux/man-pages/man2/sbrk.2.html"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duartes.org/gustavo/blog/post/intel-cpu-caches" TargetMode="External"/><Relationship Id="rId19" Type="http://schemas.openxmlformats.org/officeDocument/2006/relationships/hyperlink" Target="http://en.wikibooks.org/wiki/C_Programming/C_Reference/stdlib.h/malloc" TargetMode="External"/><Relationship Id="rId4" Type="http://schemas.openxmlformats.org/officeDocument/2006/relationships/webSettings" Target="webSettings.xml"/><Relationship Id="rId9" Type="http://schemas.openxmlformats.org/officeDocument/2006/relationships/hyperlink" Target="http://en.wikipedia.org/wiki/Lifo" TargetMode="External"/><Relationship Id="rId14" Type="http://schemas.openxmlformats.org/officeDocument/2006/relationships/hyperlink" Target="http://man7.org/linux/man-pages/man3/malloc.3.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datos</cp:lastModifiedBy>
  <cp:revision>20</cp:revision>
  <dcterms:created xsi:type="dcterms:W3CDTF">2015-05-01T12:14:00Z</dcterms:created>
  <dcterms:modified xsi:type="dcterms:W3CDTF">2016-12-21T07:30:00Z</dcterms:modified>
</cp:coreProperties>
</file>